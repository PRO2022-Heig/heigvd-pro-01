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E7D68" w14:textId="77777777" w:rsidR="0032757E" w:rsidRDefault="00033D82">
      <w:r>
        <w:t>HEIG-VD  |  Dépt. TIC  |  Cours PRO  |  Année académique 2021/22</w:t>
      </w:r>
    </w:p>
    <w:p w14:paraId="0BDDBCC0" w14:textId="77777777" w:rsidR="0032757E" w:rsidRPr="00563F1B" w:rsidRDefault="00033D82">
      <w:pPr>
        <w:pStyle w:val="Title"/>
        <w:rPr>
          <w:lang w:val="fr-CH"/>
        </w:rPr>
      </w:pPr>
      <w:bookmarkStart w:id="0" w:name="_mo6666udvj3r" w:colFirst="0" w:colLast="0"/>
      <w:bookmarkEnd w:id="0"/>
      <w:r w:rsidRPr="00563F1B">
        <w:rPr>
          <w:lang w:val="fr-CH"/>
        </w:rPr>
        <w:br/>
      </w:r>
      <w:r w:rsidRPr="00563F1B">
        <w:rPr>
          <w:lang w:val="fr-CH"/>
        </w:rPr>
        <w:br/>
        <w:t>Application de sélection de repas</w:t>
      </w:r>
    </w:p>
    <w:p w14:paraId="549ECD8B" w14:textId="77777777" w:rsidR="0032757E" w:rsidRPr="00563F1B" w:rsidRDefault="00033D82">
      <w:pPr>
        <w:pStyle w:val="Subtitle"/>
        <w:rPr>
          <w:lang w:val="fr-CH"/>
        </w:rPr>
      </w:pPr>
      <w:bookmarkStart w:id="1" w:name="_5ikdl7vdn1cm" w:colFirst="0" w:colLast="0"/>
      <w:bookmarkEnd w:id="1"/>
      <w:r w:rsidRPr="00563F1B">
        <w:rPr>
          <w:lang w:val="fr-CH"/>
        </w:rPr>
        <w:t>Cahier des charges</w:t>
      </w:r>
    </w:p>
    <w:p w14:paraId="6B402562" w14:textId="77777777" w:rsidR="0032757E" w:rsidRPr="00563F1B" w:rsidRDefault="00033D82">
      <w:pPr>
        <w:rPr>
          <w:sz w:val="20"/>
          <w:szCs w:val="20"/>
          <w:lang w:val="fr-CH"/>
        </w:rPr>
      </w:pPr>
      <w:r w:rsidRPr="00563F1B">
        <w:rPr>
          <w:lang w:val="fr-CH"/>
        </w:rPr>
        <w:br/>
      </w:r>
      <w:r w:rsidRPr="00563F1B">
        <w:rPr>
          <w:lang w:val="fr-CH"/>
        </w:rPr>
        <w:br/>
      </w:r>
      <w:r w:rsidRPr="00563F1B">
        <w:rPr>
          <w:lang w:val="fr-CH"/>
        </w:rPr>
        <w:br/>
      </w:r>
      <w:r w:rsidRPr="00563F1B">
        <w:rPr>
          <w:lang w:val="fr-CH"/>
        </w:rPr>
        <w:br/>
      </w:r>
      <w:r w:rsidRPr="00563F1B">
        <w:rPr>
          <w:lang w:val="fr-CH"/>
        </w:rPr>
        <w:br/>
      </w:r>
      <w:r w:rsidRPr="00563F1B">
        <w:rPr>
          <w:sz w:val="20"/>
          <w:szCs w:val="20"/>
          <w:lang w:val="fr-CH"/>
        </w:rPr>
        <w:t xml:space="preserve">Équipe </w:t>
      </w:r>
      <w:r w:rsidRPr="00563F1B">
        <w:rPr>
          <w:b/>
          <w:sz w:val="20"/>
          <w:szCs w:val="20"/>
          <w:lang w:val="fr-CH"/>
        </w:rPr>
        <w:t>01</w:t>
      </w:r>
      <w:r w:rsidRPr="00563F1B">
        <w:rPr>
          <w:sz w:val="20"/>
          <w:szCs w:val="20"/>
          <w:lang w:val="fr-CH"/>
        </w:rPr>
        <w:t xml:space="preserve"> :</w:t>
      </w:r>
    </w:p>
    <w:p w14:paraId="16E72348" w14:textId="77777777" w:rsidR="0032757E" w:rsidRPr="00563F1B" w:rsidRDefault="00033D82">
      <w:pPr>
        <w:rPr>
          <w:sz w:val="20"/>
          <w:szCs w:val="20"/>
          <w:lang w:val="fr-CH"/>
        </w:rPr>
      </w:pPr>
      <w:r w:rsidRPr="00563F1B">
        <w:rPr>
          <w:sz w:val="20"/>
          <w:szCs w:val="20"/>
          <w:lang w:val="fr-CH"/>
        </w:rPr>
        <w:t xml:space="preserve">Ackermann Simon (Développeur Backend </w:t>
      </w:r>
      <w:hyperlink r:id="rId7">
        <w:r w:rsidRPr="00563F1B">
          <w:rPr>
            <w:color w:val="1155CC"/>
            <w:sz w:val="20"/>
            <w:szCs w:val="20"/>
            <w:u w:val="single"/>
            <w:lang w:val="fr-CH"/>
          </w:rPr>
          <w:t>simon.ackermann@heig-vd.ch</w:t>
        </w:r>
      </w:hyperlink>
      <w:r w:rsidRPr="00563F1B">
        <w:rPr>
          <w:sz w:val="20"/>
          <w:szCs w:val="20"/>
          <w:lang w:val="fr-CH"/>
        </w:rPr>
        <w:t>)</w:t>
      </w:r>
    </w:p>
    <w:p w14:paraId="3C412C3E" w14:textId="77777777" w:rsidR="0032757E" w:rsidRPr="00563F1B" w:rsidRDefault="00033D82">
      <w:pPr>
        <w:rPr>
          <w:sz w:val="20"/>
          <w:szCs w:val="20"/>
          <w:lang w:val="fr-CH"/>
        </w:rPr>
      </w:pPr>
      <w:r w:rsidRPr="00563F1B">
        <w:rPr>
          <w:sz w:val="20"/>
          <w:szCs w:val="20"/>
          <w:lang w:val="fr-CH"/>
        </w:rPr>
        <w:t xml:space="preserve">Boegli Noah  (Développeur Backend, remplaçant chef de projet </w:t>
      </w:r>
      <w:hyperlink r:id="rId8">
        <w:r w:rsidRPr="00563F1B">
          <w:rPr>
            <w:color w:val="1155CC"/>
            <w:sz w:val="20"/>
            <w:szCs w:val="20"/>
            <w:u w:val="single"/>
            <w:lang w:val="fr-CH"/>
          </w:rPr>
          <w:t>noah.boegli@heig-vd.ch</w:t>
        </w:r>
      </w:hyperlink>
      <w:r w:rsidRPr="00563F1B">
        <w:rPr>
          <w:sz w:val="20"/>
          <w:szCs w:val="20"/>
          <w:lang w:val="fr-CH"/>
        </w:rPr>
        <w:t>)</w:t>
      </w:r>
    </w:p>
    <w:p w14:paraId="2B4B0B02" w14:textId="77777777" w:rsidR="0032757E" w:rsidRPr="00563F1B" w:rsidRDefault="00033D82">
      <w:pPr>
        <w:rPr>
          <w:sz w:val="20"/>
          <w:szCs w:val="20"/>
          <w:lang w:val="fr-CH"/>
        </w:rPr>
      </w:pPr>
      <w:r w:rsidRPr="00563F1B">
        <w:rPr>
          <w:sz w:val="20"/>
          <w:szCs w:val="20"/>
          <w:lang w:val="fr-CH"/>
        </w:rPr>
        <w:t xml:space="preserve">Comte Emmanuelle (Tests techniques et gestion des données </w:t>
      </w:r>
      <w:hyperlink r:id="rId9">
        <w:r w:rsidRPr="00563F1B">
          <w:rPr>
            <w:color w:val="1155CC"/>
            <w:sz w:val="20"/>
            <w:szCs w:val="20"/>
            <w:u w:val="single"/>
            <w:lang w:val="fr-CH"/>
          </w:rPr>
          <w:t>emmanuelle</w:t>
        </w:r>
        <w:r w:rsidRPr="00563F1B">
          <w:rPr>
            <w:color w:val="1155CC"/>
            <w:sz w:val="20"/>
            <w:szCs w:val="20"/>
            <w:u w:val="single"/>
            <w:lang w:val="fr-CH"/>
          </w:rPr>
          <w:t>.comte@heig-vd.ch</w:t>
        </w:r>
      </w:hyperlink>
      <w:r w:rsidRPr="00563F1B">
        <w:rPr>
          <w:sz w:val="20"/>
          <w:szCs w:val="20"/>
          <w:lang w:val="fr-CH"/>
        </w:rPr>
        <w:t>)</w:t>
      </w:r>
    </w:p>
    <w:p w14:paraId="78F22650" w14:textId="77777777" w:rsidR="0032757E" w:rsidRPr="00563F1B" w:rsidRDefault="00033D82">
      <w:pPr>
        <w:rPr>
          <w:sz w:val="20"/>
          <w:szCs w:val="20"/>
          <w:lang w:val="fr-CH"/>
        </w:rPr>
      </w:pPr>
      <w:r w:rsidRPr="00563F1B">
        <w:rPr>
          <w:sz w:val="20"/>
          <w:szCs w:val="20"/>
          <w:lang w:val="fr-CH"/>
        </w:rPr>
        <w:t>Gachet Jean  (Développeur Backend</w:t>
      </w:r>
      <w:hyperlink r:id="rId10">
        <w:r w:rsidRPr="00563F1B">
          <w:rPr>
            <w:color w:val="1155CC"/>
            <w:sz w:val="20"/>
            <w:szCs w:val="20"/>
            <w:u w:val="single"/>
            <w:lang w:val="fr-CH"/>
          </w:rPr>
          <w:t xml:space="preserve"> jean.gachet@heig-vd.ch</w:t>
        </w:r>
      </w:hyperlink>
      <w:r w:rsidRPr="00563F1B">
        <w:rPr>
          <w:sz w:val="20"/>
          <w:szCs w:val="20"/>
          <w:lang w:val="fr-CH"/>
        </w:rPr>
        <w:t>)</w:t>
      </w:r>
    </w:p>
    <w:p w14:paraId="7CB4BC0D" w14:textId="77777777" w:rsidR="0032757E" w:rsidRPr="00563F1B" w:rsidRDefault="00033D82">
      <w:pPr>
        <w:rPr>
          <w:sz w:val="20"/>
          <w:szCs w:val="20"/>
          <w:lang w:val="fr-CH"/>
        </w:rPr>
      </w:pPr>
      <w:r w:rsidRPr="00563F1B">
        <w:rPr>
          <w:sz w:val="20"/>
          <w:szCs w:val="20"/>
          <w:lang w:val="fr-CH"/>
        </w:rPr>
        <w:t>Gallay David (Chef de projet/</w:t>
      </w:r>
      <w:commentRangeStart w:id="2"/>
      <w:r w:rsidRPr="00563F1B">
        <w:rPr>
          <w:sz w:val="20"/>
          <w:szCs w:val="20"/>
          <w:lang w:val="fr-CH"/>
        </w:rPr>
        <w:t>Product Owner</w:t>
      </w:r>
      <w:commentRangeEnd w:id="2"/>
      <w:r w:rsidR="00563F1B">
        <w:rPr>
          <w:rStyle w:val="CommentReference"/>
        </w:rPr>
        <w:commentReference w:id="2"/>
      </w:r>
      <w:r w:rsidRPr="00563F1B">
        <w:rPr>
          <w:sz w:val="20"/>
          <w:szCs w:val="20"/>
          <w:lang w:val="fr-CH"/>
        </w:rPr>
        <w:t xml:space="preserve">, review </w:t>
      </w:r>
      <w:commentRangeStart w:id="3"/>
      <w:r w:rsidRPr="00563F1B">
        <w:rPr>
          <w:sz w:val="20"/>
          <w:szCs w:val="20"/>
          <w:lang w:val="fr-CH"/>
        </w:rPr>
        <w:t>fonctionnelle/qualité</w:t>
      </w:r>
      <w:commentRangeEnd w:id="3"/>
      <w:r w:rsidR="00563F1B">
        <w:rPr>
          <w:rStyle w:val="CommentReference"/>
        </w:rPr>
        <w:commentReference w:id="3"/>
      </w:r>
      <w:r w:rsidRPr="00563F1B">
        <w:rPr>
          <w:sz w:val="20"/>
          <w:szCs w:val="20"/>
          <w:lang w:val="fr-CH"/>
        </w:rPr>
        <w:t xml:space="preserve"> </w:t>
      </w:r>
      <w:hyperlink r:id="rId13">
        <w:r w:rsidRPr="00563F1B">
          <w:rPr>
            <w:color w:val="1155CC"/>
            <w:sz w:val="20"/>
            <w:szCs w:val="20"/>
            <w:u w:val="single"/>
            <w:lang w:val="fr-CH"/>
          </w:rPr>
          <w:t>david.g</w:t>
        </w:r>
        <w:r w:rsidRPr="00563F1B">
          <w:rPr>
            <w:color w:val="1155CC"/>
            <w:sz w:val="20"/>
            <w:szCs w:val="20"/>
            <w:u w:val="single"/>
            <w:lang w:val="fr-CH"/>
          </w:rPr>
          <w:t>allay@heig-vd.ch</w:t>
        </w:r>
      </w:hyperlink>
      <w:r w:rsidRPr="00563F1B">
        <w:rPr>
          <w:sz w:val="20"/>
          <w:szCs w:val="20"/>
          <w:lang w:val="fr-CH"/>
        </w:rPr>
        <w:t>)</w:t>
      </w:r>
    </w:p>
    <w:p w14:paraId="3C9F3BA1" w14:textId="77777777" w:rsidR="0032757E" w:rsidRPr="00563F1B" w:rsidRDefault="00033D82">
      <w:pPr>
        <w:rPr>
          <w:sz w:val="20"/>
          <w:szCs w:val="20"/>
          <w:lang w:val="fr-CH"/>
        </w:rPr>
      </w:pPr>
      <w:r w:rsidRPr="00563F1B">
        <w:rPr>
          <w:sz w:val="20"/>
          <w:szCs w:val="20"/>
          <w:lang w:val="fr-CH"/>
        </w:rPr>
        <w:t xml:space="preserve">Mendes Hugo (Développeur Frontend </w:t>
      </w:r>
      <w:hyperlink r:id="rId14">
        <w:r w:rsidRPr="00563F1B">
          <w:rPr>
            <w:color w:val="1155CC"/>
            <w:sz w:val="20"/>
            <w:szCs w:val="20"/>
            <w:u w:val="single"/>
            <w:lang w:val="fr-CH"/>
          </w:rPr>
          <w:t>hugo.mendes@heig-vd.ch</w:t>
        </w:r>
      </w:hyperlink>
      <w:r w:rsidRPr="00563F1B">
        <w:rPr>
          <w:sz w:val="20"/>
          <w:szCs w:val="20"/>
          <w:lang w:val="fr-CH"/>
        </w:rPr>
        <w:t>)</w:t>
      </w:r>
    </w:p>
    <w:p w14:paraId="43BF6189" w14:textId="77777777" w:rsidR="0032757E" w:rsidRPr="00563F1B" w:rsidRDefault="00033D82">
      <w:pPr>
        <w:rPr>
          <w:sz w:val="20"/>
          <w:szCs w:val="20"/>
          <w:lang w:val="fr-CH"/>
        </w:rPr>
      </w:pPr>
      <w:r w:rsidRPr="00563F1B">
        <w:rPr>
          <w:sz w:val="20"/>
          <w:szCs w:val="20"/>
          <w:lang w:val="fr-CH"/>
        </w:rPr>
        <w:t xml:space="preserve">Terrani Fabien  (Développeur Frontend et responsable UI/UX </w:t>
      </w:r>
      <w:hyperlink r:id="rId15">
        <w:r w:rsidRPr="00563F1B">
          <w:rPr>
            <w:color w:val="1155CC"/>
            <w:sz w:val="20"/>
            <w:szCs w:val="20"/>
            <w:u w:val="single"/>
            <w:lang w:val="fr-CH"/>
          </w:rPr>
          <w:t>fabien.terrani@heig-</w:t>
        </w:r>
        <w:r w:rsidRPr="00563F1B">
          <w:rPr>
            <w:color w:val="1155CC"/>
            <w:sz w:val="20"/>
            <w:szCs w:val="20"/>
            <w:u w:val="single"/>
            <w:lang w:val="fr-CH"/>
          </w:rPr>
          <w:t>vd.ch</w:t>
        </w:r>
      </w:hyperlink>
      <w:r w:rsidRPr="00563F1B">
        <w:rPr>
          <w:sz w:val="20"/>
          <w:szCs w:val="20"/>
          <w:lang w:val="fr-CH"/>
        </w:rPr>
        <w:t>)</w:t>
      </w:r>
    </w:p>
    <w:p w14:paraId="200D9AA4" w14:textId="77777777" w:rsidR="0032757E" w:rsidRPr="00563F1B" w:rsidRDefault="00033D82">
      <w:pPr>
        <w:rPr>
          <w:i/>
          <w:sz w:val="20"/>
          <w:szCs w:val="20"/>
          <w:lang w:val="fr-CH"/>
        </w:rPr>
      </w:pPr>
      <w:r w:rsidRPr="00563F1B">
        <w:rPr>
          <w:i/>
          <w:sz w:val="20"/>
          <w:szCs w:val="20"/>
          <w:lang w:val="fr-CH"/>
        </w:rPr>
        <w:t>(ordre alphabétique)</w:t>
      </w:r>
    </w:p>
    <w:p w14:paraId="44F23F33" w14:textId="77777777" w:rsidR="0032757E" w:rsidRPr="00563F1B" w:rsidRDefault="00033D82">
      <w:pPr>
        <w:pStyle w:val="Heading1"/>
        <w:rPr>
          <w:lang w:val="fr-CH"/>
        </w:rPr>
      </w:pPr>
      <w:bookmarkStart w:id="4" w:name="_anueg23u2i6s" w:colFirst="0" w:colLast="0"/>
      <w:bookmarkEnd w:id="4"/>
      <w:r w:rsidRPr="00563F1B">
        <w:rPr>
          <w:lang w:val="fr-CH"/>
        </w:rPr>
        <w:br w:type="page"/>
      </w:r>
    </w:p>
    <w:p w14:paraId="1C6F5528" w14:textId="77777777" w:rsidR="0032757E" w:rsidRPr="00563F1B" w:rsidRDefault="00033D82">
      <w:pPr>
        <w:pStyle w:val="Heading1"/>
        <w:rPr>
          <w:lang w:val="fr-CH"/>
        </w:rPr>
      </w:pPr>
      <w:bookmarkStart w:id="5" w:name="_q94ofokwqgqf" w:colFirst="0" w:colLast="0"/>
      <w:bookmarkEnd w:id="5"/>
      <w:r w:rsidRPr="00563F1B">
        <w:rPr>
          <w:lang w:val="fr-CH"/>
        </w:rPr>
        <w:lastRenderedPageBreak/>
        <w:t>Présentation du projet</w:t>
      </w:r>
    </w:p>
    <w:p w14:paraId="762299E6" w14:textId="77777777" w:rsidR="0032757E" w:rsidRPr="00563F1B" w:rsidRDefault="00033D82">
      <w:pPr>
        <w:pStyle w:val="Heading2"/>
        <w:rPr>
          <w:lang w:val="fr-CH"/>
        </w:rPr>
      </w:pPr>
      <w:bookmarkStart w:id="6" w:name="_wavdvn4c1mqh" w:colFirst="0" w:colLast="0"/>
      <w:bookmarkEnd w:id="6"/>
      <w:commentRangeStart w:id="7"/>
      <w:r w:rsidRPr="00563F1B">
        <w:rPr>
          <w:lang w:val="fr-CH"/>
        </w:rPr>
        <w:t>Contexte</w:t>
      </w:r>
      <w:commentRangeEnd w:id="7"/>
      <w:r w:rsidR="00550965">
        <w:rPr>
          <w:rStyle w:val="CommentReference"/>
        </w:rPr>
        <w:commentReference w:id="7"/>
      </w:r>
    </w:p>
    <w:p w14:paraId="2876F981" w14:textId="77777777" w:rsidR="0032757E" w:rsidRPr="00563F1B" w:rsidRDefault="00033D82">
      <w:pPr>
        <w:rPr>
          <w:i/>
          <w:lang w:val="fr-CH"/>
        </w:rPr>
      </w:pPr>
      <w:r w:rsidRPr="00563F1B">
        <w:rPr>
          <w:i/>
          <w:lang w:val="fr-CH"/>
        </w:rPr>
        <w:t>Expliquez ici les raisons de l’existence de ce projet.</w:t>
      </w:r>
    </w:p>
    <w:p w14:paraId="774E8188" w14:textId="77777777" w:rsidR="0032757E" w:rsidRPr="00563F1B" w:rsidRDefault="00033D82">
      <w:pPr>
        <w:rPr>
          <w:i/>
          <w:lang w:val="fr-CH"/>
        </w:rPr>
      </w:pPr>
      <w:r w:rsidRPr="00563F1B">
        <w:rPr>
          <w:i/>
          <w:lang w:val="fr-CH"/>
        </w:rPr>
        <w:t>Environnement dans lequel s'inscrit le projet (stratégie, enjeux, domaine, etc.)</w:t>
      </w:r>
    </w:p>
    <w:p w14:paraId="19CC3D0A" w14:textId="77777777" w:rsidR="0032757E" w:rsidRPr="00563F1B" w:rsidRDefault="00033D82">
      <w:pPr>
        <w:rPr>
          <w:i/>
          <w:lang w:val="fr-CH"/>
        </w:rPr>
      </w:pPr>
      <w:r w:rsidRPr="00563F1B">
        <w:rPr>
          <w:i/>
          <w:lang w:val="fr-CH"/>
        </w:rPr>
        <w:t>Quel est le problème à résoudre ? Qui intéresse-t-il et po</w:t>
      </w:r>
      <w:r w:rsidRPr="00563F1B">
        <w:rPr>
          <w:i/>
          <w:lang w:val="fr-CH"/>
        </w:rPr>
        <w:t>urquoi?</w:t>
      </w:r>
    </w:p>
    <w:p w14:paraId="4B4E5B36" w14:textId="77777777" w:rsidR="0032757E" w:rsidRPr="00563F1B" w:rsidRDefault="0032757E">
      <w:pPr>
        <w:rPr>
          <w:lang w:val="fr-CH"/>
        </w:rPr>
      </w:pPr>
    </w:p>
    <w:p w14:paraId="180DF166" w14:textId="77777777" w:rsidR="0032757E" w:rsidRPr="00563F1B" w:rsidRDefault="00033D82">
      <w:pPr>
        <w:rPr>
          <w:lang w:val="fr-CH"/>
        </w:rPr>
      </w:pPr>
      <w:commentRangeStart w:id="8"/>
      <w:r w:rsidRPr="00563F1B">
        <w:rPr>
          <w:lang w:val="fr-CH"/>
        </w:rPr>
        <w:t xml:space="preserve">“Qu’est-ce que l’on mange?”. C’est une question que l’on se pose souvent, que l’on mange seul ou à plusieurs. </w:t>
      </w:r>
    </w:p>
    <w:p w14:paraId="69F2942B" w14:textId="77777777" w:rsidR="0032757E" w:rsidRPr="00563F1B" w:rsidRDefault="00033D82">
      <w:pPr>
        <w:numPr>
          <w:ilvl w:val="0"/>
          <w:numId w:val="7"/>
        </w:numPr>
        <w:rPr>
          <w:lang w:val="fr-CH"/>
        </w:rPr>
      </w:pPr>
      <w:r w:rsidRPr="00563F1B">
        <w:rPr>
          <w:lang w:val="fr-CH"/>
        </w:rPr>
        <w:t>On choisit par simplicité, sans pour autant être satisfait</w:t>
      </w:r>
    </w:p>
    <w:p w14:paraId="1A2B25B7" w14:textId="77777777" w:rsidR="0032757E" w:rsidRPr="00563F1B" w:rsidRDefault="00033D82">
      <w:pPr>
        <w:numPr>
          <w:ilvl w:val="0"/>
          <w:numId w:val="7"/>
        </w:numPr>
        <w:rPr>
          <w:lang w:val="fr-CH"/>
        </w:rPr>
      </w:pPr>
      <w:r w:rsidRPr="00563F1B">
        <w:rPr>
          <w:lang w:val="fr-CH"/>
        </w:rPr>
        <w:t>On mange souvent la même chose, pas équilibré.</w:t>
      </w:r>
    </w:p>
    <w:p w14:paraId="0452AD22" w14:textId="77777777" w:rsidR="0032757E" w:rsidRDefault="00033D82">
      <w:pPr>
        <w:numPr>
          <w:ilvl w:val="0"/>
          <w:numId w:val="7"/>
        </w:numPr>
      </w:pPr>
      <w:r w:rsidRPr="00563F1B">
        <w:rPr>
          <w:lang w:val="fr-CH"/>
        </w:rPr>
        <w:t xml:space="preserve">On peine à se mettre d’accord lors de repas en groupe. </w:t>
      </w:r>
      <w:r>
        <w:t>(Envies, allergies, éthiques, …)</w:t>
      </w:r>
    </w:p>
    <w:p w14:paraId="72C8A80C" w14:textId="77777777" w:rsidR="0032757E" w:rsidRPr="00563F1B" w:rsidRDefault="00033D82">
      <w:pPr>
        <w:numPr>
          <w:ilvl w:val="0"/>
          <w:numId w:val="7"/>
        </w:numPr>
        <w:rPr>
          <w:lang w:val="fr-CH"/>
        </w:rPr>
      </w:pPr>
      <w:r w:rsidRPr="00563F1B">
        <w:rPr>
          <w:lang w:val="fr-CH"/>
        </w:rPr>
        <w:t>On achète des produits “couteaux-suisses”, comme des pâtes ou du surgelé qui durent longtemps, se cuisinent facilement. Cela a notamment un impact sur le budget et le g</w:t>
      </w:r>
      <w:r w:rsidRPr="00563F1B">
        <w:rPr>
          <w:lang w:val="fr-CH"/>
        </w:rPr>
        <w:t>aspillage.</w:t>
      </w:r>
    </w:p>
    <w:p w14:paraId="16E3C521" w14:textId="77777777" w:rsidR="0032757E" w:rsidRPr="00563F1B" w:rsidRDefault="00033D82">
      <w:pPr>
        <w:rPr>
          <w:lang w:val="fr-CH"/>
        </w:rPr>
      </w:pPr>
      <w:r w:rsidRPr="00563F1B">
        <w:rPr>
          <w:lang w:val="fr-CH"/>
        </w:rPr>
        <w:t>Ce sont des problèmes qui concernent tout le monde. On pense principalement aux personnes ayant la responsabilité du repas, mais peu de temps à y accorder comme la tranche d'âge 18-35 ans, dont les étudiants, mais on peut à tout âge vouloir orga</w:t>
      </w:r>
      <w:r w:rsidRPr="00563F1B">
        <w:rPr>
          <w:lang w:val="fr-CH"/>
        </w:rPr>
        <w:t>niser un repas à plusieurs.</w:t>
      </w:r>
      <w:commentRangeEnd w:id="8"/>
      <w:r w:rsidR="00563F1B">
        <w:rPr>
          <w:rStyle w:val="CommentReference"/>
        </w:rPr>
        <w:commentReference w:id="8"/>
      </w:r>
    </w:p>
    <w:p w14:paraId="3B0E44B3" w14:textId="77777777" w:rsidR="0032757E" w:rsidRPr="00563F1B" w:rsidRDefault="0032757E">
      <w:pPr>
        <w:rPr>
          <w:lang w:val="fr-CH"/>
        </w:rPr>
      </w:pPr>
    </w:p>
    <w:p w14:paraId="2D6E6C55" w14:textId="77777777" w:rsidR="0032757E" w:rsidRPr="00563F1B" w:rsidRDefault="00033D82">
      <w:pPr>
        <w:rPr>
          <w:lang w:val="fr-CH"/>
        </w:rPr>
      </w:pPr>
      <w:r w:rsidRPr="00563F1B">
        <w:rPr>
          <w:lang w:val="fr-CH"/>
        </w:rPr>
        <w:t xml:space="preserve">Le but de ce projet est de permettre aux utilisateurs de </w:t>
      </w:r>
      <w:commentRangeStart w:id="9"/>
      <w:r w:rsidRPr="00563F1B">
        <w:rPr>
          <w:lang w:val="fr-CH"/>
        </w:rPr>
        <w:t>choisir des repas</w:t>
      </w:r>
      <w:commentRangeEnd w:id="9"/>
      <w:r w:rsidR="00563F1B">
        <w:rPr>
          <w:rStyle w:val="CommentReference"/>
        </w:rPr>
        <w:commentReference w:id="9"/>
      </w:r>
      <w:r w:rsidRPr="00563F1B">
        <w:rPr>
          <w:lang w:val="fr-CH"/>
        </w:rPr>
        <w:t>, contrairement aux applications classiques qui proposent des recettes une fois que le repas est choisi: pour soi, pour un groupe, pour tout de suite com</w:t>
      </w:r>
      <w:r w:rsidRPr="00563F1B">
        <w:rPr>
          <w:lang w:val="fr-CH"/>
        </w:rPr>
        <w:t>me pour plus tard. Les conséquences sont:</w:t>
      </w:r>
    </w:p>
    <w:p w14:paraId="003EC28A" w14:textId="77777777" w:rsidR="0032757E" w:rsidRPr="00563F1B" w:rsidRDefault="00033D82">
      <w:pPr>
        <w:numPr>
          <w:ilvl w:val="0"/>
          <w:numId w:val="4"/>
        </w:numPr>
        <w:rPr>
          <w:lang w:val="fr-CH"/>
        </w:rPr>
      </w:pPr>
      <w:r w:rsidRPr="00563F1B">
        <w:rPr>
          <w:lang w:val="fr-CH"/>
        </w:rPr>
        <w:t>Des repas meilleurs et plus variés pour une plus grande satisfaction.</w:t>
      </w:r>
    </w:p>
    <w:p w14:paraId="02B9CA74" w14:textId="77777777" w:rsidR="0032757E" w:rsidRDefault="00033D82">
      <w:pPr>
        <w:numPr>
          <w:ilvl w:val="0"/>
          <w:numId w:val="4"/>
        </w:numPr>
      </w:pPr>
      <w:r>
        <w:t>Un budget mieux contrôlé</w:t>
      </w:r>
    </w:p>
    <w:p w14:paraId="2C987EF6" w14:textId="77777777" w:rsidR="0032757E" w:rsidRDefault="00033D82">
      <w:pPr>
        <w:numPr>
          <w:ilvl w:val="0"/>
          <w:numId w:val="4"/>
        </w:numPr>
        <w:rPr>
          <w:ins w:id="10" w:author="Bost Jean-Marc" w:date="2022-03-09T16:54:00Z"/>
          <w:lang w:val="fr-CH"/>
        </w:rPr>
      </w:pPr>
      <w:r w:rsidRPr="00563F1B">
        <w:rPr>
          <w:lang w:val="fr-CH"/>
        </w:rPr>
        <w:t>Moins de temps perdu sur les décisions, c’est du temps gagné pour autre chose.</w:t>
      </w:r>
    </w:p>
    <w:p w14:paraId="714B7BC5" w14:textId="77777777" w:rsidR="00563F1B" w:rsidRDefault="00563F1B" w:rsidP="00563F1B">
      <w:pPr>
        <w:rPr>
          <w:ins w:id="11" w:author="Bost Jean-Marc" w:date="2022-03-09T16:54:00Z"/>
          <w:lang w:val="fr-CH"/>
        </w:rPr>
        <w:pPrChange w:id="12" w:author="Bost Jean-Marc" w:date="2022-03-09T16:54:00Z">
          <w:pPr>
            <w:numPr>
              <w:numId w:val="4"/>
            </w:numPr>
            <w:ind w:left="720" w:hanging="360"/>
          </w:pPr>
        </w:pPrChange>
      </w:pPr>
    </w:p>
    <w:p w14:paraId="77D81B67" w14:textId="77777777" w:rsidR="00563F1B" w:rsidRPr="00563F1B" w:rsidRDefault="00563F1B" w:rsidP="00563F1B">
      <w:pPr>
        <w:rPr>
          <w:color w:val="FF0000"/>
          <w:lang w:val="fr-CH"/>
          <w:rPrChange w:id="13" w:author="Bost Jean-Marc" w:date="2022-03-09T16:55:00Z">
            <w:rPr>
              <w:lang w:val="fr-CH"/>
            </w:rPr>
          </w:rPrChange>
        </w:rPr>
        <w:pPrChange w:id="14" w:author="Bost Jean-Marc" w:date="2022-03-09T16:54:00Z">
          <w:pPr>
            <w:numPr>
              <w:numId w:val="4"/>
            </w:numPr>
            <w:ind w:left="720" w:hanging="360"/>
          </w:pPr>
        </w:pPrChange>
      </w:pPr>
      <w:commentRangeStart w:id="15"/>
      <w:ins w:id="16" w:author="Bost Jean-Marc" w:date="2022-03-09T16:54:00Z">
        <w:r w:rsidRPr="00563F1B">
          <w:rPr>
            <w:color w:val="FF0000"/>
            <w:lang w:val="fr-CH"/>
            <w:rPrChange w:id="17" w:author="Bost Jean-Marc" w:date="2022-03-09T16:55:00Z">
              <w:rPr>
                <w:lang w:val="fr-CH"/>
              </w:rPr>
            </w:rPrChange>
          </w:rPr>
          <w:t>Au départ, nous visons un public cible réduit… Cette première étape nous permettra de…</w:t>
        </w:r>
      </w:ins>
      <w:commentRangeEnd w:id="15"/>
      <w:ins w:id="18" w:author="Bost Jean-Marc" w:date="2022-03-09T17:04:00Z">
        <w:r w:rsidR="00550965">
          <w:rPr>
            <w:rStyle w:val="CommentReference"/>
          </w:rPr>
          <w:commentReference w:id="15"/>
        </w:r>
      </w:ins>
    </w:p>
    <w:p w14:paraId="38A03721" w14:textId="77777777" w:rsidR="0032757E" w:rsidRPr="00563F1B" w:rsidRDefault="00033D82">
      <w:pPr>
        <w:pStyle w:val="Heading2"/>
        <w:rPr>
          <w:lang w:val="fr-CH"/>
        </w:rPr>
      </w:pPr>
      <w:bookmarkStart w:id="19" w:name="_t6ogmtah9inw" w:colFirst="0" w:colLast="0"/>
      <w:bookmarkEnd w:id="19"/>
      <w:r w:rsidRPr="00563F1B">
        <w:rPr>
          <w:lang w:val="fr-CH"/>
        </w:rPr>
        <w:t>Objectifs</w:t>
      </w:r>
    </w:p>
    <w:p w14:paraId="756FB870" w14:textId="77777777" w:rsidR="0032757E" w:rsidRPr="00563F1B" w:rsidRDefault="00033D82">
      <w:pPr>
        <w:rPr>
          <w:i/>
          <w:lang w:val="fr-CH"/>
        </w:rPr>
      </w:pPr>
      <w:r w:rsidRPr="00563F1B">
        <w:rPr>
          <w:i/>
          <w:lang w:val="fr-CH"/>
        </w:rPr>
        <w:t>Résultats que le projet doit atteindre</w:t>
      </w:r>
    </w:p>
    <w:p w14:paraId="5A039D84" w14:textId="77777777" w:rsidR="0032757E" w:rsidRPr="00563F1B" w:rsidRDefault="00033D82">
      <w:pPr>
        <w:rPr>
          <w:i/>
          <w:lang w:val="fr-CH"/>
        </w:rPr>
      </w:pPr>
      <w:r w:rsidRPr="00563F1B">
        <w:rPr>
          <w:i/>
          <w:lang w:val="fr-CH"/>
        </w:rPr>
        <w:t>Distinguer les objectifs "must have" et les objectifs "nice to have" (si le temps le permet).</w:t>
      </w:r>
    </w:p>
    <w:p w14:paraId="57BEC278" w14:textId="77777777" w:rsidR="0032757E" w:rsidRPr="00563F1B" w:rsidRDefault="00033D82">
      <w:pPr>
        <w:rPr>
          <w:i/>
          <w:lang w:val="fr-CH"/>
        </w:rPr>
      </w:pPr>
      <w:r w:rsidRPr="00563F1B">
        <w:rPr>
          <w:i/>
          <w:lang w:val="fr-CH"/>
        </w:rPr>
        <w:t>Un objectif répond à une attente d’une population cible (utilisateur et/ou exploitant)</w:t>
      </w:r>
    </w:p>
    <w:p w14:paraId="4C37568D" w14:textId="77777777" w:rsidR="0032757E" w:rsidRPr="00563F1B" w:rsidRDefault="0032757E">
      <w:pPr>
        <w:rPr>
          <w:lang w:val="fr-CH"/>
        </w:rPr>
      </w:pPr>
    </w:p>
    <w:p w14:paraId="02003AB7" w14:textId="77777777" w:rsidR="0032757E" w:rsidRPr="00563F1B" w:rsidRDefault="00033D82">
      <w:pPr>
        <w:rPr>
          <w:lang w:val="fr-CH"/>
        </w:rPr>
      </w:pPr>
      <w:r w:rsidRPr="00563F1B">
        <w:rPr>
          <w:lang w:val="fr-CH"/>
        </w:rPr>
        <w:t>L’application doit permettre à l’ut</w:t>
      </w:r>
      <w:r w:rsidRPr="00563F1B">
        <w:rPr>
          <w:lang w:val="fr-CH"/>
        </w:rPr>
        <w:t>ilisateur de planifier des repas</w:t>
      </w:r>
      <w:r w:rsidRPr="00563F1B">
        <w:rPr>
          <w:lang w:val="fr-CH"/>
        </w:rPr>
        <w:t xml:space="preserve"> seul</w:t>
      </w:r>
      <w:ins w:id="20" w:author="Bost Jean-Marc" w:date="2022-03-09T16:55:00Z">
        <w:r w:rsidR="00563F1B">
          <w:rPr>
            <w:lang w:val="fr-CH"/>
          </w:rPr>
          <w:t>,</w:t>
        </w:r>
      </w:ins>
      <w:del w:id="21" w:author="Bost Jean-Marc" w:date="2022-03-09T16:55:00Z">
        <w:r w:rsidRPr="00563F1B" w:rsidDel="00563F1B">
          <w:rPr>
            <w:lang w:val="fr-CH"/>
          </w:rPr>
          <w:delText>s</w:delText>
        </w:r>
      </w:del>
      <w:r w:rsidRPr="00563F1B">
        <w:rPr>
          <w:lang w:val="fr-CH"/>
        </w:rPr>
        <w:t xml:space="preserve"> ou en groupe</w:t>
      </w:r>
      <w:ins w:id="22" w:author="Bost Jean-Marc" w:date="2022-03-09T16:56:00Z">
        <w:r w:rsidR="00563F1B">
          <w:rPr>
            <w:lang w:val="fr-CH"/>
          </w:rPr>
          <w:t>,</w:t>
        </w:r>
      </w:ins>
      <w:r w:rsidRPr="00563F1B">
        <w:rPr>
          <w:lang w:val="fr-CH"/>
        </w:rPr>
        <w:t xml:space="preserve"> de manière efficace. Pour cela, l’utilisateur définit son profil et peut créer/rejoindre un groupe. Au sein d’un groupe, les utilisateurs ont la possibilité de proposer des repas et de voter. Une personne</w:t>
      </w:r>
      <w:r w:rsidRPr="00563F1B">
        <w:rPr>
          <w:lang w:val="fr-CH"/>
        </w:rPr>
        <w:t xml:space="preserve"> peut aussi simplement choisir pour les autres en ayant un filtrage qui tient compte du profile de chaque utilisateur. Pour une utilisation individuelle, elle permet aux utilisateurs d’ajouter leurs propres recettes, de voter pour celle qu’ils préfèrent, a</w:t>
      </w:r>
      <w:r w:rsidRPr="00563F1B">
        <w:rPr>
          <w:lang w:val="fr-CH"/>
        </w:rPr>
        <w:t xml:space="preserve">vertir qu’une recette contient une erreur, etc. </w:t>
      </w:r>
    </w:p>
    <w:p w14:paraId="5DD929A3" w14:textId="77777777" w:rsidR="0032757E" w:rsidRPr="00563F1B" w:rsidRDefault="0032757E">
      <w:pPr>
        <w:rPr>
          <w:lang w:val="fr-CH"/>
        </w:rPr>
      </w:pPr>
    </w:p>
    <w:p w14:paraId="6F1F4408" w14:textId="77777777" w:rsidR="0032757E" w:rsidRPr="00563F1B" w:rsidRDefault="00033D82">
      <w:pPr>
        <w:pStyle w:val="Heading2"/>
        <w:rPr>
          <w:lang w:val="fr-CH"/>
        </w:rPr>
      </w:pPr>
      <w:bookmarkStart w:id="23" w:name="_lp6um1mqplrp" w:colFirst="0" w:colLast="0"/>
      <w:bookmarkEnd w:id="23"/>
      <w:r w:rsidRPr="00563F1B">
        <w:rPr>
          <w:lang w:val="fr-CH"/>
        </w:rPr>
        <w:lastRenderedPageBreak/>
        <w:t>Périmètre</w:t>
      </w:r>
    </w:p>
    <w:p w14:paraId="1D81D461" w14:textId="77777777" w:rsidR="0032757E" w:rsidRPr="00563F1B" w:rsidRDefault="00033D82">
      <w:pPr>
        <w:rPr>
          <w:i/>
          <w:lang w:val="fr-CH"/>
        </w:rPr>
      </w:pPr>
      <w:r w:rsidRPr="00563F1B">
        <w:rPr>
          <w:i/>
          <w:lang w:val="fr-CH"/>
        </w:rPr>
        <w:t>Fixer les limites : qu'est-ce qui n'est pas un objectif ? qu’est-ce qui sort des limites, par itération)</w:t>
      </w:r>
    </w:p>
    <w:p w14:paraId="18BD4F41" w14:textId="77777777" w:rsidR="0032757E" w:rsidRPr="00563F1B" w:rsidRDefault="00033D82">
      <w:pPr>
        <w:rPr>
          <w:lang w:val="fr-CH"/>
        </w:rPr>
      </w:pPr>
      <w:r w:rsidRPr="00563F1B">
        <w:rPr>
          <w:lang w:val="fr-CH"/>
        </w:rPr>
        <w:t xml:space="preserve">Ce projet n’est pas un concurrent aux réseaux sociaux actuels tels que </w:t>
      </w:r>
      <w:commentRangeStart w:id="24"/>
      <w:r w:rsidRPr="00563F1B">
        <w:rPr>
          <w:lang w:val="fr-CH"/>
        </w:rPr>
        <w:t>Facebook, Instagram,</w:t>
      </w:r>
      <w:r w:rsidRPr="00563F1B">
        <w:rPr>
          <w:lang w:val="fr-CH"/>
        </w:rPr>
        <w:t xml:space="preserve"> Snapchat, Linkedin</w:t>
      </w:r>
      <w:commentRangeEnd w:id="24"/>
      <w:r w:rsidR="00550965">
        <w:rPr>
          <w:rStyle w:val="CommentReference"/>
        </w:rPr>
        <w:commentReference w:id="24"/>
      </w:r>
      <w:r w:rsidRPr="00563F1B">
        <w:rPr>
          <w:lang w:val="fr-CH"/>
        </w:rPr>
        <w:t xml:space="preserve">. Il ne s’agit pas non plus d’un e-commerce ou d’un service de livraison de nourriture, bien que rien n'empêcherait une fonctionnalité d’accéder à ce genre de service à travers l’application. </w:t>
      </w:r>
      <w:commentRangeStart w:id="25"/>
      <w:r w:rsidRPr="00563F1B">
        <w:rPr>
          <w:lang w:val="fr-CH"/>
        </w:rPr>
        <w:t>Elle permet principalement de chercher/se met</w:t>
      </w:r>
      <w:r w:rsidRPr="00563F1B">
        <w:rPr>
          <w:lang w:val="fr-CH"/>
        </w:rPr>
        <w:t>tre d’accord sur un plat et une recette</w:t>
      </w:r>
      <w:commentRangeEnd w:id="25"/>
      <w:r w:rsidR="00563F1B">
        <w:rPr>
          <w:rStyle w:val="CommentReference"/>
        </w:rPr>
        <w:commentReference w:id="25"/>
      </w:r>
      <w:r w:rsidRPr="00563F1B">
        <w:rPr>
          <w:lang w:val="fr-CH"/>
        </w:rPr>
        <w:t>.</w:t>
      </w:r>
    </w:p>
    <w:p w14:paraId="31962510" w14:textId="77777777" w:rsidR="0032757E" w:rsidRPr="00563F1B" w:rsidRDefault="00033D82">
      <w:pPr>
        <w:pStyle w:val="Heading2"/>
        <w:rPr>
          <w:lang w:val="fr-CH"/>
        </w:rPr>
      </w:pPr>
      <w:bookmarkStart w:id="26" w:name="_ragulwtwuwnv" w:colFirst="0" w:colLast="0"/>
      <w:bookmarkEnd w:id="26"/>
      <w:r w:rsidRPr="00563F1B">
        <w:rPr>
          <w:lang w:val="fr-CH"/>
        </w:rPr>
        <w:t>Description de l'existant</w:t>
      </w:r>
    </w:p>
    <w:p w14:paraId="6818B658" w14:textId="77777777" w:rsidR="0032757E" w:rsidRPr="00563F1B" w:rsidRDefault="00033D82">
      <w:pPr>
        <w:rPr>
          <w:i/>
          <w:lang w:val="fr-CH"/>
        </w:rPr>
      </w:pPr>
      <w:r w:rsidRPr="00563F1B">
        <w:rPr>
          <w:i/>
          <w:lang w:val="fr-CH"/>
        </w:rPr>
        <w:t>Composants logiciels et matériels sur lesquels se base le logiciel à développer : langage de programmation, bibliothèques, matériel particulier, ...</w:t>
      </w:r>
    </w:p>
    <w:p w14:paraId="17183E84" w14:textId="77777777" w:rsidR="0032757E" w:rsidRPr="00563F1B" w:rsidRDefault="00033D82">
      <w:pPr>
        <w:rPr>
          <w:i/>
          <w:lang w:val="fr-CH"/>
        </w:rPr>
      </w:pPr>
      <w:r w:rsidRPr="00563F1B">
        <w:rPr>
          <w:i/>
          <w:lang w:val="fr-CH"/>
        </w:rPr>
        <w:t>Système existant s'il s'agit d'une exten</w:t>
      </w:r>
      <w:r w:rsidRPr="00563F1B">
        <w:rPr>
          <w:i/>
          <w:lang w:val="fr-CH"/>
        </w:rPr>
        <w:t>sion d'un système</w:t>
      </w:r>
    </w:p>
    <w:p w14:paraId="1822FAB0" w14:textId="77777777" w:rsidR="0032757E" w:rsidRPr="00563F1B" w:rsidRDefault="0032757E">
      <w:pPr>
        <w:rPr>
          <w:i/>
          <w:lang w:val="fr-CH"/>
        </w:rPr>
      </w:pPr>
    </w:p>
    <w:p w14:paraId="10F7F646" w14:textId="77777777" w:rsidR="0032757E" w:rsidRPr="00563F1B" w:rsidRDefault="00033D82">
      <w:pPr>
        <w:rPr>
          <w:lang w:val="fr-CH"/>
        </w:rPr>
      </w:pPr>
      <w:r w:rsidRPr="00563F1B">
        <w:rPr>
          <w:lang w:val="fr-CH"/>
        </w:rPr>
        <w:t>Il s’agit d’une application web “</w:t>
      </w:r>
      <w:hyperlink r:id="rId16">
        <w:r w:rsidRPr="00563F1B">
          <w:rPr>
            <w:color w:val="1155CC"/>
            <w:u w:val="single"/>
            <w:lang w:val="fr-CH"/>
          </w:rPr>
          <w:t>LAMP</w:t>
        </w:r>
      </w:hyperlink>
      <w:r w:rsidRPr="00563F1B">
        <w:rPr>
          <w:lang w:val="fr-CH"/>
        </w:rPr>
        <w:t>” découpée en backend/frontend:</w:t>
      </w:r>
    </w:p>
    <w:p w14:paraId="13AFA816" w14:textId="77777777" w:rsidR="0032757E" w:rsidRPr="00563F1B" w:rsidRDefault="00033D82">
      <w:pPr>
        <w:numPr>
          <w:ilvl w:val="0"/>
          <w:numId w:val="1"/>
        </w:numPr>
        <w:rPr>
          <w:lang w:val="fr-CH"/>
        </w:rPr>
      </w:pPr>
      <w:r w:rsidRPr="00563F1B">
        <w:rPr>
          <w:lang w:val="fr-CH"/>
        </w:rPr>
        <w:t xml:space="preserve">Apache2-Php avec le framework </w:t>
      </w:r>
      <w:hyperlink r:id="rId17">
        <w:r w:rsidRPr="00563F1B">
          <w:rPr>
            <w:color w:val="1155CC"/>
            <w:u w:val="single"/>
            <w:lang w:val="fr-CH"/>
          </w:rPr>
          <w:t>Symfony</w:t>
        </w:r>
      </w:hyperlink>
      <w:r w:rsidRPr="00563F1B">
        <w:rPr>
          <w:lang w:val="fr-CH"/>
        </w:rPr>
        <w:t xml:space="preserve"> pour le backend.</w:t>
      </w:r>
    </w:p>
    <w:p w14:paraId="54D00080" w14:textId="77777777" w:rsidR="0032757E" w:rsidRPr="00563F1B" w:rsidRDefault="00033D82">
      <w:pPr>
        <w:numPr>
          <w:ilvl w:val="0"/>
          <w:numId w:val="1"/>
        </w:numPr>
        <w:rPr>
          <w:lang w:val="fr-CH"/>
        </w:rPr>
      </w:pPr>
      <w:r w:rsidRPr="00563F1B">
        <w:rPr>
          <w:lang w:val="fr-CH"/>
        </w:rPr>
        <w:t xml:space="preserve">Javascript avec </w:t>
      </w:r>
      <w:hyperlink r:id="rId18">
        <w:r w:rsidRPr="00563F1B">
          <w:rPr>
            <w:color w:val="1155CC"/>
            <w:u w:val="single"/>
            <w:lang w:val="fr-CH"/>
          </w:rPr>
          <w:t>Angular</w:t>
        </w:r>
      </w:hyperlink>
      <w:r w:rsidRPr="00563F1B">
        <w:rPr>
          <w:lang w:val="fr-CH"/>
        </w:rPr>
        <w:t xml:space="preserve"> pour le frontend</w:t>
      </w:r>
    </w:p>
    <w:p w14:paraId="4AB0044B" w14:textId="77777777" w:rsidR="0032757E" w:rsidRPr="00563F1B" w:rsidRDefault="00033D82">
      <w:pPr>
        <w:numPr>
          <w:ilvl w:val="0"/>
          <w:numId w:val="1"/>
        </w:numPr>
        <w:rPr>
          <w:lang w:val="fr-CH"/>
        </w:rPr>
      </w:pPr>
      <w:r w:rsidRPr="00563F1B">
        <w:rPr>
          <w:lang w:val="fr-CH"/>
        </w:rPr>
        <w:t>MariaDB comme base de données.</w:t>
      </w:r>
    </w:p>
    <w:p w14:paraId="5DA18A42" w14:textId="77777777" w:rsidR="0032757E" w:rsidRDefault="00033D82">
      <w:pPr>
        <w:numPr>
          <w:ilvl w:val="0"/>
          <w:numId w:val="1"/>
        </w:numPr>
      </w:pPr>
      <w:r>
        <w:t>OS Linux</w:t>
      </w:r>
    </w:p>
    <w:p w14:paraId="1941FE17" w14:textId="77777777" w:rsidR="0032757E" w:rsidRDefault="0032757E"/>
    <w:p w14:paraId="13BD725A" w14:textId="77777777" w:rsidR="0032757E" w:rsidRDefault="00033D82">
      <w:r>
        <w:t>Quelques remarques:</w:t>
      </w:r>
    </w:p>
    <w:p w14:paraId="65D8B0CC" w14:textId="77777777" w:rsidR="0032757E" w:rsidRPr="00563F1B" w:rsidRDefault="00033D82">
      <w:pPr>
        <w:numPr>
          <w:ilvl w:val="0"/>
          <w:numId w:val="5"/>
        </w:numPr>
        <w:rPr>
          <w:lang w:val="fr-CH"/>
        </w:rPr>
      </w:pPr>
      <w:r w:rsidRPr="00563F1B">
        <w:rPr>
          <w:lang w:val="fr-CH"/>
        </w:rPr>
        <w:t xml:space="preserve">Les choix ont été faits selon les compétences et envies des membres de l’équipe afin d’être le plus efficaces, toujours dans la mesure où </w:t>
      </w:r>
      <w:r w:rsidRPr="00563F1B">
        <w:rPr>
          <w:lang w:val="fr-CH"/>
        </w:rPr>
        <w:t>la technologie est admise comme convenable pour le projet.</w:t>
      </w:r>
    </w:p>
    <w:p w14:paraId="4503749A" w14:textId="77777777" w:rsidR="0032757E" w:rsidRPr="00563F1B" w:rsidRDefault="00033D82">
      <w:pPr>
        <w:numPr>
          <w:ilvl w:val="0"/>
          <w:numId w:val="5"/>
        </w:numPr>
        <w:rPr>
          <w:lang w:val="fr-CH"/>
        </w:rPr>
      </w:pPr>
      <w:r w:rsidRPr="00563F1B">
        <w:rPr>
          <w:lang w:val="fr-CH"/>
        </w:rPr>
        <w:t>Le choix du SGBD portait sur MariaDB et Postgresql. Le choix du SQL était assez clair</w:t>
      </w:r>
      <w:del w:id="27" w:author="Bost Jean-Marc" w:date="2022-03-09T17:09:00Z">
        <w:r w:rsidRPr="00563F1B" w:rsidDel="00550965">
          <w:rPr>
            <w:lang w:val="fr-CH"/>
          </w:rPr>
          <w:delText>e</w:delText>
        </w:r>
      </w:del>
      <w:r w:rsidRPr="00563F1B">
        <w:rPr>
          <w:lang w:val="fr-CH"/>
        </w:rPr>
        <w:t xml:space="preserve"> vu les besoins fonctionnels. Il a penché en faveur de MariaDB pour son ancienneté et son excellente intégratio</w:t>
      </w:r>
      <w:r w:rsidRPr="00563F1B">
        <w:rPr>
          <w:lang w:val="fr-CH"/>
        </w:rPr>
        <w:t xml:space="preserve">n avec php, mais aussi en tenant compte des offres de marché fournissant du </w:t>
      </w:r>
      <w:hyperlink r:id="rId19">
        <w:r w:rsidRPr="00563F1B">
          <w:rPr>
            <w:color w:val="1155CC"/>
            <w:u w:val="single"/>
            <w:lang w:val="fr-CH"/>
          </w:rPr>
          <w:t>DBaaS</w:t>
        </w:r>
      </w:hyperlink>
      <w:r w:rsidRPr="00563F1B">
        <w:rPr>
          <w:lang w:val="fr-CH"/>
        </w:rPr>
        <w:t>.</w:t>
      </w:r>
    </w:p>
    <w:p w14:paraId="309D0067" w14:textId="77777777" w:rsidR="0032757E" w:rsidRPr="00563F1B" w:rsidRDefault="00033D82">
      <w:pPr>
        <w:numPr>
          <w:ilvl w:val="0"/>
          <w:numId w:val="5"/>
        </w:numPr>
        <w:rPr>
          <w:lang w:val="fr-CH"/>
        </w:rPr>
      </w:pPr>
      <w:r w:rsidRPr="00563F1B">
        <w:rPr>
          <w:lang w:val="fr-CH"/>
        </w:rPr>
        <w:t>L’application est actuellement très monolithique dans sa structure. Nous avon</w:t>
      </w:r>
      <w:r w:rsidRPr="00563F1B">
        <w:rPr>
          <w:lang w:val="fr-CH"/>
        </w:rPr>
        <w:t xml:space="preserve">s donc mis de côté docker qui ne serait pas d’un grand gain, ni pour le développement, </w:t>
      </w:r>
      <w:commentRangeStart w:id="28"/>
      <w:r w:rsidRPr="00563F1B">
        <w:rPr>
          <w:lang w:val="fr-CH"/>
        </w:rPr>
        <w:t>ni pour la production</w:t>
      </w:r>
      <w:commentRangeEnd w:id="28"/>
      <w:r w:rsidR="00550965">
        <w:rPr>
          <w:rStyle w:val="CommentReference"/>
        </w:rPr>
        <w:commentReference w:id="28"/>
      </w:r>
      <w:r w:rsidRPr="00563F1B">
        <w:rPr>
          <w:lang w:val="fr-CH"/>
        </w:rPr>
        <w:t xml:space="preserve">. Nous nous tournons plutôt vers l’outil </w:t>
      </w:r>
      <w:hyperlink r:id="rId20">
        <w:r w:rsidRPr="00563F1B">
          <w:rPr>
            <w:color w:val="1155CC"/>
            <w:u w:val="single"/>
            <w:lang w:val="fr-CH"/>
          </w:rPr>
          <w:t>vagrant</w:t>
        </w:r>
      </w:hyperlink>
      <w:r w:rsidRPr="00563F1B">
        <w:rPr>
          <w:lang w:val="fr-CH"/>
        </w:rPr>
        <w:t xml:space="preserve"> pour le développement qui correspond mieux à une peti</w:t>
      </w:r>
      <w:r w:rsidRPr="00563F1B">
        <w:rPr>
          <w:lang w:val="fr-CH"/>
        </w:rPr>
        <w:t xml:space="preserve">te équipe avec différents OS. </w:t>
      </w:r>
      <w:commentRangeStart w:id="29"/>
      <w:r w:rsidRPr="00563F1B">
        <w:rPr>
          <w:lang w:val="fr-CH"/>
        </w:rPr>
        <w:t>Le déploiement</w:t>
      </w:r>
      <w:commentRangeEnd w:id="29"/>
      <w:r w:rsidR="00550965">
        <w:rPr>
          <w:rStyle w:val="CommentReference"/>
        </w:rPr>
        <w:commentReference w:id="29"/>
      </w:r>
      <w:r w:rsidRPr="00563F1B">
        <w:rPr>
          <w:lang w:val="fr-CH"/>
        </w:rPr>
        <w:t xml:space="preserve"> de production sera à la charge d’une personne qui aura la liberté d’utiliser la méthode qui convient le mieux (manuellement, script, ansible, …)</w:t>
      </w:r>
    </w:p>
    <w:p w14:paraId="12253BB3" w14:textId="77777777" w:rsidR="0032757E" w:rsidRPr="00563F1B" w:rsidRDefault="00033D82">
      <w:pPr>
        <w:pStyle w:val="Heading1"/>
        <w:rPr>
          <w:lang w:val="fr-CH"/>
        </w:rPr>
      </w:pPr>
      <w:bookmarkStart w:id="30" w:name="_y5a500xqa6tg" w:colFirst="0" w:colLast="0"/>
      <w:bookmarkEnd w:id="30"/>
      <w:r w:rsidRPr="00563F1B">
        <w:rPr>
          <w:lang w:val="fr-CH"/>
        </w:rPr>
        <w:t>Expression des besoins</w:t>
      </w:r>
    </w:p>
    <w:p w14:paraId="396FF20F" w14:textId="77777777" w:rsidR="0032757E" w:rsidRPr="00563F1B" w:rsidRDefault="00033D82">
      <w:pPr>
        <w:pStyle w:val="Heading2"/>
        <w:rPr>
          <w:lang w:val="fr-CH"/>
        </w:rPr>
      </w:pPr>
      <w:bookmarkStart w:id="31" w:name="_b9u9toavq1lq" w:colFirst="0" w:colLast="0"/>
      <w:bookmarkEnd w:id="31"/>
      <w:r w:rsidRPr="00563F1B">
        <w:rPr>
          <w:lang w:val="fr-CH"/>
        </w:rPr>
        <w:t>Besoins fonctionnels</w:t>
      </w:r>
    </w:p>
    <w:p w14:paraId="16A5ED7D" w14:textId="77777777" w:rsidR="0032757E" w:rsidRPr="00563F1B" w:rsidRDefault="00033D82">
      <w:pPr>
        <w:rPr>
          <w:i/>
          <w:lang w:val="fr-CH"/>
        </w:rPr>
      </w:pPr>
      <w:r w:rsidRPr="00563F1B">
        <w:rPr>
          <w:i/>
          <w:lang w:val="fr-CH"/>
        </w:rPr>
        <w:t xml:space="preserve">Fonctions (ou opérations, ou encore transformations) que le logiciel doit réaliser. </w:t>
      </w:r>
    </w:p>
    <w:p w14:paraId="7694852F" w14:textId="77777777" w:rsidR="0032757E" w:rsidRPr="00563F1B" w:rsidRDefault="00033D82">
      <w:pPr>
        <w:rPr>
          <w:i/>
          <w:lang w:val="fr-CH"/>
        </w:rPr>
      </w:pPr>
      <w:r w:rsidRPr="00563F1B">
        <w:rPr>
          <w:i/>
          <w:lang w:val="fr-CH"/>
        </w:rPr>
        <w:t>Les spécifications fonctionnelles peuvent être classées par importance.</w:t>
      </w:r>
    </w:p>
    <w:p w14:paraId="3AC665CB" w14:textId="77777777" w:rsidR="0032757E" w:rsidRPr="00563F1B" w:rsidRDefault="0032757E">
      <w:pPr>
        <w:rPr>
          <w:i/>
          <w:lang w:val="fr-CH"/>
        </w:rPr>
      </w:pPr>
    </w:p>
    <w:p w14:paraId="683BF130" w14:textId="77777777" w:rsidR="0032757E" w:rsidRPr="00563F1B" w:rsidRDefault="0032757E">
      <w:pPr>
        <w:rPr>
          <w:lang w:val="fr-CH"/>
        </w:rPr>
      </w:pPr>
    </w:p>
    <w:p w14:paraId="5EA0B379" w14:textId="77777777" w:rsidR="0032757E" w:rsidRPr="00563F1B" w:rsidRDefault="0032757E">
      <w:pPr>
        <w:rPr>
          <w:lang w:val="fr-CH"/>
        </w:rPr>
      </w:pPr>
    </w:p>
    <w:p w14:paraId="56121E85" w14:textId="77777777" w:rsidR="0032757E" w:rsidRPr="00563F1B" w:rsidRDefault="00033D82">
      <w:pPr>
        <w:rPr>
          <w:lang w:val="fr-CH"/>
        </w:rPr>
      </w:pPr>
      <w:commentRangeStart w:id="32"/>
      <w:r w:rsidRPr="00563F1B">
        <w:rPr>
          <w:lang w:val="fr-CH"/>
        </w:rPr>
        <w:t>Ci-dessous une modélisation conceptuelle de haut niveau des possibilités envisagées pour le serv</w:t>
      </w:r>
      <w:r w:rsidRPr="00563F1B">
        <w:rPr>
          <w:lang w:val="fr-CH"/>
        </w:rPr>
        <w:t>ice sur le long terme.</w:t>
      </w:r>
      <w:commentRangeEnd w:id="32"/>
      <w:r w:rsidR="00550965">
        <w:rPr>
          <w:rStyle w:val="CommentReference"/>
        </w:rPr>
        <w:commentReference w:id="32"/>
      </w:r>
      <w:r>
        <w:rPr>
          <w:noProof/>
          <w:lang w:val="fr-CH"/>
        </w:rPr>
        <w:drawing>
          <wp:inline distT="114300" distB="114300" distL="114300" distR="114300" wp14:anchorId="577ABD88" wp14:editId="1AC5EE10">
            <wp:extent cx="5943600" cy="4648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43600" cy="4648200"/>
                    </a:xfrm>
                    <a:prstGeom prst="rect">
                      <a:avLst/>
                    </a:prstGeom>
                    <a:ln/>
                  </pic:spPr>
                </pic:pic>
              </a:graphicData>
            </a:graphic>
          </wp:inline>
        </w:drawing>
      </w:r>
      <w:commentRangeStart w:id="33"/>
      <w:r w:rsidRPr="00563F1B">
        <w:rPr>
          <w:lang w:val="fr-CH"/>
        </w:rPr>
        <w:t>Dans le cadre de la période de temps accordé, seuls les encadrés bleu et vert seront traités.</w:t>
      </w:r>
    </w:p>
    <w:p w14:paraId="1029ADEF" w14:textId="77777777" w:rsidR="0032757E" w:rsidRPr="00563F1B" w:rsidRDefault="00033D82">
      <w:pPr>
        <w:rPr>
          <w:lang w:val="fr-CH"/>
        </w:rPr>
      </w:pPr>
      <w:r w:rsidRPr="00563F1B">
        <w:rPr>
          <w:lang w:val="fr-CH"/>
        </w:rPr>
        <w:t>Les fonctionnalités suivantes seront implémentées:</w:t>
      </w:r>
      <w:commentRangeEnd w:id="33"/>
      <w:r w:rsidR="00F156D6">
        <w:rPr>
          <w:rStyle w:val="CommentReference"/>
        </w:rPr>
        <w:commentReference w:id="33"/>
      </w:r>
    </w:p>
    <w:p w14:paraId="2A026698" w14:textId="77777777" w:rsidR="0032757E" w:rsidRDefault="00033D82">
      <w:pPr>
        <w:numPr>
          <w:ilvl w:val="0"/>
          <w:numId w:val="3"/>
        </w:numPr>
      </w:pPr>
      <w:commentRangeStart w:id="34"/>
      <w:commentRangeStart w:id="35"/>
      <w:commentRangeStart w:id="36"/>
      <w:r>
        <w:t>User sign up &amp; login</w:t>
      </w:r>
      <w:commentRangeEnd w:id="35"/>
      <w:r w:rsidR="00F156D6">
        <w:rPr>
          <w:rStyle w:val="CommentReference"/>
        </w:rPr>
        <w:commentReference w:id="35"/>
      </w:r>
    </w:p>
    <w:p w14:paraId="3926949C" w14:textId="77777777" w:rsidR="0032757E" w:rsidRDefault="00033D82">
      <w:pPr>
        <w:numPr>
          <w:ilvl w:val="0"/>
          <w:numId w:val="3"/>
        </w:numPr>
      </w:pPr>
      <w:commentRangeStart w:id="37"/>
      <w:r>
        <w:t>Gestion de son profil utilisateur</w:t>
      </w:r>
    </w:p>
    <w:p w14:paraId="181FF1C7" w14:textId="77777777" w:rsidR="0032757E" w:rsidRDefault="00033D82">
      <w:pPr>
        <w:numPr>
          <w:ilvl w:val="1"/>
          <w:numId w:val="3"/>
        </w:numPr>
      </w:pPr>
      <w:r>
        <w:t>Préférences</w:t>
      </w:r>
    </w:p>
    <w:p w14:paraId="1C8B0F40" w14:textId="77777777" w:rsidR="0032757E" w:rsidRDefault="00033D82">
      <w:pPr>
        <w:numPr>
          <w:ilvl w:val="1"/>
          <w:numId w:val="3"/>
        </w:numPr>
      </w:pPr>
      <w:r>
        <w:t>Allergies</w:t>
      </w:r>
      <w:commentRangeEnd w:id="37"/>
      <w:r w:rsidR="00F156D6">
        <w:rPr>
          <w:rStyle w:val="CommentReference"/>
        </w:rPr>
        <w:commentReference w:id="37"/>
      </w:r>
    </w:p>
    <w:p w14:paraId="1DD4C752" w14:textId="77777777" w:rsidR="0032757E" w:rsidRPr="00563F1B" w:rsidRDefault="00033D82">
      <w:pPr>
        <w:ind w:left="720"/>
        <w:rPr>
          <w:lang w:val="fr-CH"/>
        </w:rPr>
      </w:pPr>
      <w:r w:rsidRPr="00563F1B">
        <w:rPr>
          <w:lang w:val="fr-CH"/>
        </w:rPr>
        <w:t>Nb: D’autre</w:t>
      </w:r>
      <w:r w:rsidRPr="00563F1B">
        <w:rPr>
          <w:lang w:val="fr-CH"/>
        </w:rPr>
        <w:t>s critères pourront être ajoutés, comme un budget ou des calories par repas.</w:t>
      </w:r>
    </w:p>
    <w:p w14:paraId="06EF49B1" w14:textId="77777777" w:rsidR="0032757E" w:rsidRDefault="00033D82">
      <w:pPr>
        <w:numPr>
          <w:ilvl w:val="0"/>
          <w:numId w:val="3"/>
        </w:numPr>
      </w:pPr>
      <w:r>
        <w:t>Gestion de groupe</w:t>
      </w:r>
    </w:p>
    <w:p w14:paraId="24EAC7EB" w14:textId="77777777" w:rsidR="0032757E" w:rsidRDefault="00033D82">
      <w:pPr>
        <w:numPr>
          <w:ilvl w:val="1"/>
          <w:numId w:val="3"/>
        </w:numPr>
      </w:pPr>
      <w:r>
        <w:t>Création de groupe</w:t>
      </w:r>
    </w:p>
    <w:p w14:paraId="5E045A2F" w14:textId="77777777" w:rsidR="0032757E" w:rsidRDefault="00033D82">
      <w:pPr>
        <w:numPr>
          <w:ilvl w:val="1"/>
          <w:numId w:val="3"/>
        </w:numPr>
      </w:pPr>
      <w:r>
        <w:t>Invitation de membre</w:t>
      </w:r>
    </w:p>
    <w:p w14:paraId="6804B8C7" w14:textId="77777777" w:rsidR="0032757E" w:rsidRDefault="00033D82">
      <w:pPr>
        <w:numPr>
          <w:ilvl w:val="1"/>
          <w:numId w:val="3"/>
        </w:numPr>
      </w:pPr>
      <w:r>
        <w:t>Selection du repas</w:t>
      </w:r>
    </w:p>
    <w:p w14:paraId="1831A63A" w14:textId="77777777" w:rsidR="0032757E" w:rsidRDefault="00033D82">
      <w:pPr>
        <w:numPr>
          <w:ilvl w:val="2"/>
          <w:numId w:val="3"/>
        </w:numPr>
      </w:pPr>
      <w:r>
        <w:t xml:space="preserve">Proposition </w:t>
      </w:r>
    </w:p>
    <w:p w14:paraId="43C2C32E" w14:textId="77777777" w:rsidR="0032757E" w:rsidRDefault="00033D82">
      <w:pPr>
        <w:numPr>
          <w:ilvl w:val="2"/>
          <w:numId w:val="3"/>
        </w:numPr>
      </w:pPr>
      <w:r>
        <w:t>Vote</w:t>
      </w:r>
    </w:p>
    <w:p w14:paraId="21C699D3" w14:textId="77777777" w:rsidR="0032757E" w:rsidRDefault="00033D82">
      <w:pPr>
        <w:numPr>
          <w:ilvl w:val="2"/>
          <w:numId w:val="3"/>
        </w:numPr>
      </w:pPr>
      <w:r>
        <w:t>Sélection aléatoire</w:t>
      </w:r>
    </w:p>
    <w:p w14:paraId="5B07EC86" w14:textId="77777777" w:rsidR="0032757E" w:rsidRDefault="00033D82">
      <w:pPr>
        <w:numPr>
          <w:ilvl w:val="0"/>
          <w:numId w:val="3"/>
        </w:numPr>
      </w:pPr>
      <w:r>
        <w:t>Gestion des recettes</w:t>
      </w:r>
    </w:p>
    <w:p w14:paraId="5A09A559" w14:textId="77777777" w:rsidR="0032757E" w:rsidRPr="00563F1B" w:rsidRDefault="00033D82">
      <w:pPr>
        <w:numPr>
          <w:ilvl w:val="1"/>
          <w:numId w:val="3"/>
        </w:numPr>
        <w:rPr>
          <w:lang w:val="fr-CH"/>
        </w:rPr>
      </w:pPr>
      <w:r w:rsidRPr="00563F1B">
        <w:rPr>
          <w:lang w:val="fr-CH"/>
        </w:rPr>
        <w:lastRenderedPageBreak/>
        <w:t xml:space="preserve">Les recettes peuvent être ajoutées par les </w:t>
      </w:r>
      <w:r w:rsidRPr="00563F1B">
        <w:rPr>
          <w:lang w:val="fr-CH"/>
        </w:rPr>
        <w:t>utilisateurs</w:t>
      </w:r>
    </w:p>
    <w:p w14:paraId="3F192AEA" w14:textId="77777777" w:rsidR="0032757E" w:rsidRPr="00563F1B" w:rsidRDefault="00033D82">
      <w:pPr>
        <w:numPr>
          <w:ilvl w:val="1"/>
          <w:numId w:val="3"/>
        </w:numPr>
        <w:rPr>
          <w:lang w:val="fr-CH"/>
        </w:rPr>
      </w:pPr>
      <w:r w:rsidRPr="00563F1B">
        <w:rPr>
          <w:lang w:val="fr-CH"/>
        </w:rPr>
        <w:t>Les recettes sont modérées et notées par les utilisateurs</w:t>
      </w:r>
    </w:p>
    <w:p w14:paraId="439015D8" w14:textId="77777777" w:rsidR="0032757E" w:rsidRPr="00563F1B" w:rsidRDefault="00033D82">
      <w:pPr>
        <w:numPr>
          <w:ilvl w:val="0"/>
          <w:numId w:val="3"/>
        </w:numPr>
        <w:rPr>
          <w:lang w:val="fr-CH"/>
        </w:rPr>
      </w:pPr>
      <w:r w:rsidRPr="00563F1B">
        <w:rPr>
          <w:lang w:val="fr-CH"/>
        </w:rPr>
        <w:t>Recherche avancée sur les repas et recettes</w:t>
      </w:r>
    </w:p>
    <w:p w14:paraId="09A2DA36" w14:textId="77777777" w:rsidR="0032757E" w:rsidRDefault="00033D82">
      <w:pPr>
        <w:numPr>
          <w:ilvl w:val="1"/>
          <w:numId w:val="3"/>
        </w:numPr>
      </w:pPr>
      <w:r>
        <w:t>Tenant compte des profiles utilisateurs</w:t>
      </w:r>
    </w:p>
    <w:p w14:paraId="4799FBD2" w14:textId="77777777" w:rsidR="0032757E" w:rsidRDefault="00033D82">
      <w:pPr>
        <w:numPr>
          <w:ilvl w:val="1"/>
          <w:numId w:val="3"/>
        </w:numPr>
      </w:pPr>
      <w:r>
        <w:t>Ajout de filtres supplémentaires</w:t>
      </w:r>
    </w:p>
    <w:p w14:paraId="795E7596" w14:textId="77777777" w:rsidR="0032757E" w:rsidRPr="00563F1B" w:rsidRDefault="00033D82">
      <w:pPr>
        <w:numPr>
          <w:ilvl w:val="0"/>
          <w:numId w:val="3"/>
        </w:numPr>
        <w:rPr>
          <w:lang w:val="fr-CH"/>
        </w:rPr>
      </w:pPr>
      <w:r w:rsidRPr="00563F1B">
        <w:rPr>
          <w:lang w:val="fr-CH"/>
        </w:rPr>
        <w:t>Gestion d’une liste de course partagée au sein d’un groupe</w:t>
      </w:r>
      <w:commentRangeEnd w:id="34"/>
      <w:r w:rsidR="00F156D6">
        <w:rPr>
          <w:rStyle w:val="CommentReference"/>
        </w:rPr>
        <w:commentReference w:id="34"/>
      </w:r>
      <w:commentRangeEnd w:id="36"/>
      <w:r w:rsidR="00F156D6">
        <w:rPr>
          <w:rStyle w:val="CommentReference"/>
        </w:rPr>
        <w:commentReference w:id="36"/>
      </w:r>
    </w:p>
    <w:p w14:paraId="37D1F494" w14:textId="77777777" w:rsidR="0032757E" w:rsidRPr="00563F1B" w:rsidRDefault="00033D82">
      <w:pPr>
        <w:pStyle w:val="Heading2"/>
        <w:rPr>
          <w:lang w:val="fr-CH"/>
        </w:rPr>
      </w:pPr>
      <w:bookmarkStart w:id="38" w:name="_1h5pjia6jyy6" w:colFirst="0" w:colLast="0"/>
      <w:bookmarkEnd w:id="38"/>
      <w:commentRangeStart w:id="39"/>
      <w:r w:rsidRPr="00563F1B">
        <w:rPr>
          <w:lang w:val="fr-CH"/>
        </w:rPr>
        <w:t>Besoins non fonctionnels</w:t>
      </w:r>
      <w:commentRangeEnd w:id="39"/>
      <w:r w:rsidR="00F156D6">
        <w:rPr>
          <w:rStyle w:val="CommentReference"/>
        </w:rPr>
        <w:commentReference w:id="39"/>
      </w:r>
    </w:p>
    <w:p w14:paraId="0CA099A0" w14:textId="77777777" w:rsidR="0032757E" w:rsidRPr="00563F1B" w:rsidRDefault="00033D82">
      <w:pPr>
        <w:rPr>
          <w:i/>
          <w:lang w:val="fr-CH"/>
        </w:rPr>
      </w:pPr>
      <w:r w:rsidRPr="00563F1B">
        <w:rPr>
          <w:i/>
          <w:lang w:val="fr-CH"/>
        </w:rPr>
        <w:t>Les spécifications non fonctionnelles sont toutes les spécifications qui n'expriment pas une fonction du logiciel (performance, fiabilité, facilité d'utilisation, maintenabilité, système d'exploitation cible, ...).</w:t>
      </w:r>
    </w:p>
    <w:p w14:paraId="08324A06" w14:textId="77777777" w:rsidR="0032757E" w:rsidRPr="00563F1B" w:rsidRDefault="0032757E">
      <w:pPr>
        <w:rPr>
          <w:i/>
          <w:lang w:val="fr-CH"/>
        </w:rPr>
      </w:pPr>
    </w:p>
    <w:p w14:paraId="0C4E72D1" w14:textId="77777777" w:rsidR="0032757E" w:rsidRPr="00563F1B" w:rsidRDefault="00033D82">
      <w:pPr>
        <w:numPr>
          <w:ilvl w:val="0"/>
          <w:numId w:val="6"/>
        </w:numPr>
        <w:rPr>
          <w:lang w:val="fr-CH"/>
        </w:rPr>
      </w:pPr>
      <w:r w:rsidRPr="00563F1B">
        <w:rPr>
          <w:lang w:val="fr-CH"/>
        </w:rPr>
        <w:t>Il n’y a pas un</w:t>
      </w:r>
      <w:r w:rsidRPr="00563F1B">
        <w:rPr>
          <w:lang w:val="fr-CH"/>
        </w:rPr>
        <w:t xml:space="preserve"> gros besoin en termes de </w:t>
      </w:r>
      <w:commentRangeStart w:id="40"/>
      <w:r w:rsidRPr="00563F1B">
        <w:rPr>
          <w:lang w:val="fr-CH"/>
        </w:rPr>
        <w:t>performance</w:t>
      </w:r>
      <w:commentRangeEnd w:id="40"/>
      <w:r w:rsidR="00F156D6">
        <w:rPr>
          <w:rStyle w:val="CommentReference"/>
        </w:rPr>
        <w:commentReference w:id="40"/>
      </w:r>
      <w:r w:rsidRPr="00563F1B">
        <w:rPr>
          <w:lang w:val="fr-CH"/>
        </w:rPr>
        <w:t>.</w:t>
      </w:r>
    </w:p>
    <w:p w14:paraId="38977CF7" w14:textId="77777777" w:rsidR="0032757E" w:rsidRPr="00563F1B" w:rsidRDefault="00033D82">
      <w:pPr>
        <w:numPr>
          <w:ilvl w:val="1"/>
          <w:numId w:val="6"/>
        </w:numPr>
        <w:rPr>
          <w:lang w:val="fr-CH"/>
        </w:rPr>
      </w:pPr>
      <w:r w:rsidRPr="00563F1B">
        <w:rPr>
          <w:lang w:val="fr-CH"/>
        </w:rPr>
        <w:t>Les pics d’utilisateurs seront en principe aux heures de repas</w:t>
      </w:r>
    </w:p>
    <w:p w14:paraId="26A1DCAF" w14:textId="77777777" w:rsidR="0032757E" w:rsidRPr="00563F1B" w:rsidRDefault="00033D82">
      <w:pPr>
        <w:numPr>
          <w:ilvl w:val="1"/>
          <w:numId w:val="6"/>
        </w:numPr>
        <w:rPr>
          <w:lang w:val="fr-CH"/>
        </w:rPr>
      </w:pPr>
      <w:r w:rsidRPr="00563F1B">
        <w:rPr>
          <w:lang w:val="fr-CH"/>
        </w:rPr>
        <w:t>Il n’y a pas de fonctionnalité prévue qui soit gourmande en ressource.</w:t>
      </w:r>
    </w:p>
    <w:p w14:paraId="2A9BEDF5" w14:textId="77777777" w:rsidR="0032757E" w:rsidRPr="00563F1B" w:rsidRDefault="00033D82">
      <w:pPr>
        <w:numPr>
          <w:ilvl w:val="1"/>
          <w:numId w:val="6"/>
        </w:numPr>
        <w:rPr>
          <w:lang w:val="fr-CH"/>
        </w:rPr>
      </w:pPr>
      <w:r w:rsidRPr="00563F1B">
        <w:rPr>
          <w:lang w:val="fr-CH"/>
        </w:rPr>
        <w:t>Il n’y a pas de fonctionnalité prévue qui pourrait être amenée à être largement sol</w:t>
      </w:r>
      <w:r w:rsidRPr="00563F1B">
        <w:rPr>
          <w:lang w:val="fr-CH"/>
        </w:rPr>
        <w:t>licitée.</w:t>
      </w:r>
    </w:p>
    <w:p w14:paraId="3B049550" w14:textId="77777777" w:rsidR="0032757E" w:rsidRDefault="00033D82">
      <w:pPr>
        <w:numPr>
          <w:ilvl w:val="0"/>
          <w:numId w:val="6"/>
        </w:numPr>
      </w:pPr>
      <w:r w:rsidRPr="00563F1B">
        <w:rPr>
          <w:lang w:val="fr-CH"/>
        </w:rPr>
        <w:t xml:space="preserve">L’application est prévu pour être centralisée et n’a besoin de pouvoir tourner que sur une seule plateforme. En revanche, dans la majorité des scénarios, les utilisateurs accèdent au service à travers leurs smartphones. </w:t>
      </w:r>
      <w:commentRangeStart w:id="41"/>
      <w:r>
        <w:t>C’est pourquoi l’UX est ess</w:t>
      </w:r>
      <w:r>
        <w:t>entiel</w:t>
      </w:r>
      <w:commentRangeEnd w:id="41"/>
      <w:r w:rsidR="00F156D6">
        <w:rPr>
          <w:rStyle w:val="CommentReference"/>
        </w:rPr>
        <w:commentReference w:id="41"/>
      </w:r>
    </w:p>
    <w:p w14:paraId="39E0F894" w14:textId="77777777" w:rsidR="0032757E" w:rsidRPr="00563F1B" w:rsidRDefault="00033D82">
      <w:pPr>
        <w:numPr>
          <w:ilvl w:val="0"/>
          <w:numId w:val="6"/>
        </w:numPr>
        <w:rPr>
          <w:lang w:val="fr-CH"/>
        </w:rPr>
      </w:pPr>
      <w:r w:rsidRPr="00563F1B">
        <w:rPr>
          <w:lang w:val="fr-CH"/>
        </w:rPr>
        <w:t>Le succès de ce genre d'applications repose sur sa facilité d’utilisation. L’</w:t>
      </w:r>
      <w:hyperlink r:id="rId22">
        <w:r w:rsidRPr="00563F1B">
          <w:rPr>
            <w:color w:val="1155CC"/>
            <w:u w:val="single"/>
            <w:lang w:val="fr-CH"/>
          </w:rPr>
          <w:t>UX</w:t>
        </w:r>
      </w:hyperlink>
      <w:r w:rsidRPr="00563F1B">
        <w:rPr>
          <w:lang w:val="fr-CH"/>
        </w:rPr>
        <w:t xml:space="preserve"> doit donc être extrêmement bien pensée. </w:t>
      </w:r>
      <w:commentRangeStart w:id="42"/>
      <w:r w:rsidRPr="00563F1B">
        <w:rPr>
          <w:lang w:val="fr-CH"/>
        </w:rPr>
        <w:t>La priorité d’une fonctionnalité sera revue si son utilisation e</w:t>
      </w:r>
      <w:r w:rsidRPr="00563F1B">
        <w:rPr>
          <w:lang w:val="fr-CH"/>
        </w:rPr>
        <w:t>st trop complexe ou ne convient pas.</w:t>
      </w:r>
      <w:commentRangeEnd w:id="42"/>
      <w:r w:rsidR="00F156D6">
        <w:rPr>
          <w:rStyle w:val="CommentReference"/>
        </w:rPr>
        <w:commentReference w:id="42"/>
      </w:r>
    </w:p>
    <w:p w14:paraId="06AD096E" w14:textId="77777777" w:rsidR="0032757E" w:rsidRPr="00563F1B" w:rsidRDefault="00033D82">
      <w:pPr>
        <w:numPr>
          <w:ilvl w:val="0"/>
          <w:numId w:val="6"/>
        </w:numPr>
        <w:rPr>
          <w:lang w:val="fr-CH"/>
        </w:rPr>
      </w:pPr>
      <w:r w:rsidRPr="00563F1B">
        <w:rPr>
          <w:lang w:val="fr-CH"/>
        </w:rPr>
        <w:t>L’application répondra rapidement à énormément de besoins avec un set limité de fonctionnalités mais beaucoup de fonctionnalités peuvent être pensées et imaginées comme extensions à l’application. Il est important que l</w:t>
      </w:r>
      <w:r w:rsidRPr="00563F1B">
        <w:rPr>
          <w:lang w:val="fr-CH"/>
        </w:rPr>
        <w:t>’application soit maintenable pour permettre ces ajouts.</w:t>
      </w:r>
    </w:p>
    <w:p w14:paraId="374F7543" w14:textId="77777777" w:rsidR="0032757E" w:rsidRPr="00563F1B" w:rsidRDefault="00033D82">
      <w:pPr>
        <w:pStyle w:val="Heading1"/>
        <w:rPr>
          <w:lang w:val="fr-CH"/>
        </w:rPr>
      </w:pPr>
      <w:bookmarkStart w:id="43" w:name="_yy0wcp5qkq4s" w:colFirst="0" w:colLast="0"/>
      <w:bookmarkEnd w:id="43"/>
      <w:commentRangeStart w:id="44"/>
      <w:r w:rsidRPr="00563F1B">
        <w:rPr>
          <w:lang w:val="fr-CH"/>
        </w:rPr>
        <w:t>Déroulement du projet</w:t>
      </w:r>
      <w:commentRangeEnd w:id="44"/>
      <w:r w:rsidR="00F156D6">
        <w:rPr>
          <w:rStyle w:val="CommentReference"/>
        </w:rPr>
        <w:commentReference w:id="44"/>
      </w:r>
    </w:p>
    <w:p w14:paraId="7E525CEF" w14:textId="77777777" w:rsidR="0032757E" w:rsidRPr="00563F1B" w:rsidRDefault="00033D82">
      <w:pPr>
        <w:pStyle w:val="Heading2"/>
        <w:rPr>
          <w:lang w:val="fr-CH"/>
        </w:rPr>
      </w:pPr>
      <w:bookmarkStart w:id="45" w:name="_doxbsbnrh2we" w:colFirst="0" w:colLast="0"/>
      <w:bookmarkEnd w:id="45"/>
      <w:commentRangeStart w:id="46"/>
      <w:r w:rsidRPr="00563F1B">
        <w:rPr>
          <w:lang w:val="fr-CH"/>
        </w:rPr>
        <w:t>Planification</w:t>
      </w:r>
      <w:commentRangeEnd w:id="46"/>
      <w:r w:rsidR="00F156D6">
        <w:rPr>
          <w:rStyle w:val="CommentReference"/>
        </w:rPr>
        <w:commentReference w:id="46"/>
      </w:r>
    </w:p>
    <w:p w14:paraId="38C4359C" w14:textId="77777777" w:rsidR="0032757E" w:rsidRPr="00563F1B" w:rsidRDefault="00033D82">
      <w:pPr>
        <w:rPr>
          <w:i/>
          <w:lang w:val="fr-CH"/>
        </w:rPr>
      </w:pPr>
      <w:r w:rsidRPr="00563F1B">
        <w:rPr>
          <w:i/>
          <w:lang w:val="fr-CH"/>
        </w:rPr>
        <w:t>Articulation des grandes phases du projet et des principaux jalons</w:t>
      </w:r>
    </w:p>
    <w:p w14:paraId="5A497404" w14:textId="77777777" w:rsidR="0032757E" w:rsidRPr="00563F1B" w:rsidRDefault="00033D82">
      <w:pPr>
        <w:rPr>
          <w:i/>
          <w:lang w:val="fr-CH"/>
        </w:rPr>
      </w:pPr>
      <w:r w:rsidRPr="00563F1B">
        <w:rPr>
          <w:i/>
          <w:lang w:val="fr-CH"/>
        </w:rPr>
        <w:t>Estimation de la charge globale et répartition</w:t>
      </w:r>
    </w:p>
    <w:p w14:paraId="4EF4AF32" w14:textId="77777777" w:rsidR="0032757E" w:rsidRPr="00563F1B" w:rsidRDefault="00033D82">
      <w:pPr>
        <w:pStyle w:val="Heading2"/>
        <w:rPr>
          <w:lang w:val="fr-CH"/>
        </w:rPr>
      </w:pPr>
      <w:bookmarkStart w:id="47" w:name="_p11nmou6z2m2" w:colFirst="0" w:colLast="0"/>
      <w:bookmarkEnd w:id="47"/>
      <w:commentRangeStart w:id="48"/>
      <w:r w:rsidRPr="00563F1B">
        <w:rPr>
          <w:lang w:val="fr-CH"/>
        </w:rPr>
        <w:t>Plan d'assurance qualité</w:t>
      </w:r>
      <w:commentRangeEnd w:id="48"/>
      <w:r w:rsidR="00046C65">
        <w:rPr>
          <w:rStyle w:val="CommentReference"/>
        </w:rPr>
        <w:commentReference w:id="48"/>
      </w:r>
    </w:p>
    <w:p w14:paraId="1BF1E0AA" w14:textId="77777777" w:rsidR="0032757E" w:rsidRPr="00563F1B" w:rsidRDefault="00033D82">
      <w:pPr>
        <w:rPr>
          <w:i/>
          <w:lang w:val="fr-CH"/>
        </w:rPr>
      </w:pPr>
      <w:r w:rsidRPr="00563F1B">
        <w:rPr>
          <w:i/>
          <w:lang w:val="fr-CH"/>
        </w:rPr>
        <w:t>Procédures adoptées pour contrôler la qualité des processus et livrables</w:t>
      </w:r>
    </w:p>
    <w:p w14:paraId="2944A8E2" w14:textId="77777777" w:rsidR="0032757E" w:rsidRPr="00563F1B" w:rsidRDefault="00033D82">
      <w:pPr>
        <w:rPr>
          <w:lang w:val="fr-CH"/>
        </w:rPr>
      </w:pPr>
      <w:r w:rsidRPr="00563F1B">
        <w:rPr>
          <w:lang w:val="fr-CH"/>
        </w:rPr>
        <w:t>La validation du produit sera faite à plusieurs niveaux:</w:t>
      </w:r>
    </w:p>
    <w:p w14:paraId="4A0FB8BF" w14:textId="77777777" w:rsidR="0032757E" w:rsidRPr="00563F1B" w:rsidRDefault="00033D82">
      <w:pPr>
        <w:numPr>
          <w:ilvl w:val="0"/>
          <w:numId w:val="8"/>
        </w:numPr>
        <w:rPr>
          <w:lang w:val="fr-CH"/>
        </w:rPr>
      </w:pPr>
      <w:r w:rsidRPr="00563F1B">
        <w:rPr>
          <w:lang w:val="fr-CH"/>
        </w:rPr>
        <w:t xml:space="preserve">Le code est évalué en </w:t>
      </w:r>
      <w:hyperlink r:id="rId23">
        <w:r w:rsidRPr="00563F1B">
          <w:rPr>
            <w:color w:val="1155CC"/>
            <w:u w:val="single"/>
            <w:lang w:val="fr-CH"/>
          </w:rPr>
          <w:t>peer-review</w:t>
        </w:r>
      </w:hyperlink>
    </w:p>
    <w:p w14:paraId="582F5EA3" w14:textId="77777777" w:rsidR="0032757E" w:rsidRPr="00563F1B" w:rsidRDefault="00033D82">
      <w:pPr>
        <w:numPr>
          <w:ilvl w:val="0"/>
          <w:numId w:val="8"/>
        </w:numPr>
        <w:rPr>
          <w:lang w:val="fr-CH"/>
        </w:rPr>
      </w:pPr>
      <w:r w:rsidRPr="00563F1B">
        <w:rPr>
          <w:lang w:val="fr-CH"/>
        </w:rPr>
        <w:t>Les tests unitaires sont écrits</w:t>
      </w:r>
      <w:r w:rsidRPr="00563F1B">
        <w:rPr>
          <w:lang w:val="fr-CH"/>
        </w:rPr>
        <w:t xml:space="preserve"> par un tiers sur la base unique de la documentation du code.</w:t>
      </w:r>
    </w:p>
    <w:p w14:paraId="2C4E7898" w14:textId="77777777" w:rsidR="0032757E" w:rsidRPr="00563F1B" w:rsidRDefault="00033D82">
      <w:pPr>
        <w:numPr>
          <w:ilvl w:val="0"/>
          <w:numId w:val="8"/>
        </w:numPr>
        <w:rPr>
          <w:lang w:val="fr-CH"/>
        </w:rPr>
      </w:pPr>
      <w:r w:rsidRPr="00563F1B">
        <w:rPr>
          <w:lang w:val="fr-CH"/>
        </w:rPr>
        <w:lastRenderedPageBreak/>
        <w:t xml:space="preserve">Chaque </w:t>
      </w:r>
      <w:commentRangeStart w:id="49"/>
      <w:r w:rsidRPr="00563F1B">
        <w:rPr>
          <w:lang w:val="fr-CH"/>
        </w:rPr>
        <w:t xml:space="preserve">phase de développement </w:t>
      </w:r>
      <w:commentRangeEnd w:id="49"/>
      <w:r w:rsidR="00046C65">
        <w:rPr>
          <w:rStyle w:val="CommentReference"/>
        </w:rPr>
        <w:commentReference w:id="49"/>
      </w:r>
      <w:r w:rsidRPr="00563F1B">
        <w:rPr>
          <w:lang w:val="fr-CH"/>
        </w:rPr>
        <w:t>(backend, frontend) doit valider la peer-review et les tests unitaires.</w:t>
      </w:r>
    </w:p>
    <w:p w14:paraId="59752FD7" w14:textId="77777777" w:rsidR="0032757E" w:rsidRPr="00563F1B" w:rsidRDefault="00033D82">
      <w:pPr>
        <w:numPr>
          <w:ilvl w:val="0"/>
          <w:numId w:val="8"/>
        </w:numPr>
        <w:rPr>
          <w:lang w:val="fr-CH"/>
        </w:rPr>
      </w:pPr>
      <w:r w:rsidRPr="00563F1B">
        <w:rPr>
          <w:lang w:val="fr-CH"/>
        </w:rPr>
        <w:t xml:space="preserve">La </w:t>
      </w:r>
      <w:commentRangeStart w:id="50"/>
      <w:r w:rsidRPr="00563F1B">
        <w:rPr>
          <w:lang w:val="fr-CH"/>
        </w:rPr>
        <w:t xml:space="preserve">documentation </w:t>
      </w:r>
      <w:commentRangeEnd w:id="50"/>
      <w:r w:rsidR="00046C65">
        <w:rPr>
          <w:rStyle w:val="CommentReference"/>
        </w:rPr>
        <w:commentReference w:id="50"/>
      </w:r>
      <w:r w:rsidRPr="00563F1B">
        <w:rPr>
          <w:lang w:val="fr-CH"/>
        </w:rPr>
        <w:t>fait partie des critères de validation d’une étape.</w:t>
      </w:r>
    </w:p>
    <w:p w14:paraId="7FB93606" w14:textId="77777777" w:rsidR="0032757E" w:rsidRPr="00563F1B" w:rsidRDefault="00033D82">
      <w:pPr>
        <w:numPr>
          <w:ilvl w:val="0"/>
          <w:numId w:val="8"/>
        </w:numPr>
        <w:rPr>
          <w:lang w:val="fr-CH"/>
        </w:rPr>
      </w:pPr>
      <w:r w:rsidRPr="00563F1B">
        <w:rPr>
          <w:lang w:val="fr-CH"/>
        </w:rPr>
        <w:t>Une fois l'aspect techn</w:t>
      </w:r>
      <w:r w:rsidRPr="00563F1B">
        <w:rPr>
          <w:lang w:val="fr-CH"/>
        </w:rPr>
        <w:t>ique validé, une review fonctionnelle a lieu. La personne chargée n’a absolument pas connaissance du code et n’ont accès qu’à la documentation utilisateur et au changelog fonctionnel.</w:t>
      </w:r>
    </w:p>
    <w:p w14:paraId="7F5A8C19" w14:textId="77777777" w:rsidR="0032757E" w:rsidRDefault="00033D82">
      <w:pPr>
        <w:jc w:val="center"/>
      </w:pPr>
      <w:r>
        <w:rPr>
          <w:noProof/>
          <w:lang w:val="fr-CH"/>
        </w:rPr>
        <w:drawing>
          <wp:inline distT="114300" distB="114300" distL="114300" distR="114300" wp14:anchorId="364AA59E" wp14:editId="68C07503">
            <wp:extent cx="3824380" cy="4710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3824380" cy="4710113"/>
                    </a:xfrm>
                    <a:prstGeom prst="rect">
                      <a:avLst/>
                    </a:prstGeom>
                    <a:ln/>
                  </pic:spPr>
                </pic:pic>
              </a:graphicData>
            </a:graphic>
          </wp:inline>
        </w:drawing>
      </w:r>
    </w:p>
    <w:p w14:paraId="4FBD881A" w14:textId="77777777" w:rsidR="0032757E" w:rsidRPr="00563F1B" w:rsidRDefault="00033D82">
      <w:pPr>
        <w:pStyle w:val="Heading2"/>
        <w:rPr>
          <w:lang w:val="fr-CH"/>
        </w:rPr>
      </w:pPr>
      <w:bookmarkStart w:id="51" w:name="_102xxh4qdikn" w:colFirst="0" w:colLast="0"/>
      <w:bookmarkEnd w:id="51"/>
      <w:r w:rsidRPr="00563F1B">
        <w:rPr>
          <w:lang w:val="fr-CH"/>
        </w:rPr>
        <w:t>Documentation</w:t>
      </w:r>
    </w:p>
    <w:p w14:paraId="351B3260" w14:textId="77777777" w:rsidR="0032757E" w:rsidRPr="00563F1B" w:rsidRDefault="00033D82">
      <w:pPr>
        <w:rPr>
          <w:i/>
          <w:lang w:val="fr-CH"/>
        </w:rPr>
      </w:pPr>
      <w:r w:rsidRPr="00563F1B">
        <w:rPr>
          <w:i/>
          <w:lang w:val="fr-CH"/>
        </w:rPr>
        <w:t>Description de la documentation devant accompagner le logiciel à sa livraison</w:t>
      </w:r>
    </w:p>
    <w:p w14:paraId="6F685A0C" w14:textId="77777777" w:rsidR="0032757E" w:rsidRPr="00563F1B" w:rsidRDefault="00033D82">
      <w:pPr>
        <w:rPr>
          <w:i/>
          <w:lang w:val="fr-CH"/>
        </w:rPr>
      </w:pPr>
      <w:r w:rsidRPr="00563F1B">
        <w:rPr>
          <w:i/>
          <w:lang w:val="fr-CH"/>
        </w:rPr>
        <w:t>Différentes documentations pour différents publics: utilisateurs du logiciel, administrateurs du logiciel, développeurs du logiciel</w:t>
      </w:r>
    </w:p>
    <w:p w14:paraId="11538203" w14:textId="77777777" w:rsidR="0032757E" w:rsidRPr="00563F1B" w:rsidRDefault="0032757E">
      <w:pPr>
        <w:rPr>
          <w:lang w:val="fr-CH"/>
        </w:rPr>
      </w:pPr>
    </w:p>
    <w:p w14:paraId="4BAF661C" w14:textId="77777777" w:rsidR="0032757E" w:rsidRPr="00563F1B" w:rsidRDefault="00033D82">
      <w:pPr>
        <w:rPr>
          <w:lang w:val="fr-CH"/>
        </w:rPr>
      </w:pPr>
      <w:r w:rsidRPr="00563F1B">
        <w:rPr>
          <w:lang w:val="fr-CH"/>
        </w:rPr>
        <w:t>Il y a plusieurs documentations qui seront ré</w:t>
      </w:r>
      <w:r w:rsidRPr="00563F1B">
        <w:rPr>
          <w:lang w:val="fr-CH"/>
        </w:rPr>
        <w:t>digées par des personnes différentes:</w:t>
      </w:r>
    </w:p>
    <w:p w14:paraId="22ED22C8" w14:textId="77777777" w:rsidR="0032757E" w:rsidRPr="00563F1B" w:rsidRDefault="00033D82">
      <w:pPr>
        <w:numPr>
          <w:ilvl w:val="0"/>
          <w:numId w:val="2"/>
        </w:numPr>
        <w:rPr>
          <w:lang w:val="fr-CH"/>
        </w:rPr>
      </w:pPr>
      <w:r w:rsidRPr="00563F1B">
        <w:rPr>
          <w:lang w:val="fr-CH"/>
        </w:rPr>
        <w:t xml:space="preserve">Les développeurs sont responsables de la </w:t>
      </w:r>
      <w:commentRangeStart w:id="52"/>
      <w:r w:rsidRPr="00563F1B">
        <w:rPr>
          <w:lang w:val="fr-CH"/>
        </w:rPr>
        <w:t>documentation de leur code</w:t>
      </w:r>
      <w:commentRangeEnd w:id="52"/>
      <w:r w:rsidR="00046C65">
        <w:rPr>
          <w:rStyle w:val="CommentReference"/>
        </w:rPr>
        <w:commentReference w:id="52"/>
      </w:r>
      <w:r w:rsidRPr="00563F1B">
        <w:rPr>
          <w:lang w:val="fr-CH"/>
        </w:rPr>
        <w:t xml:space="preserve">. </w:t>
      </w:r>
    </w:p>
    <w:p w14:paraId="7E5C07A1" w14:textId="77777777" w:rsidR="0032757E" w:rsidRPr="00563F1B" w:rsidRDefault="00033D82">
      <w:pPr>
        <w:numPr>
          <w:ilvl w:val="0"/>
          <w:numId w:val="2"/>
        </w:numPr>
        <w:rPr>
          <w:lang w:val="fr-CH"/>
        </w:rPr>
      </w:pPr>
      <w:r w:rsidRPr="00563F1B">
        <w:rPr>
          <w:lang w:val="fr-CH"/>
        </w:rPr>
        <w:t>La documentation du déploiement de développement et de production sera faite par la personne chargée du déploiement.</w:t>
      </w:r>
    </w:p>
    <w:p w14:paraId="2B9D9570" w14:textId="77777777" w:rsidR="0032757E" w:rsidRDefault="00033D82">
      <w:pPr>
        <w:numPr>
          <w:ilvl w:val="0"/>
          <w:numId w:val="2"/>
        </w:numPr>
      </w:pPr>
      <w:r w:rsidRPr="00563F1B">
        <w:rPr>
          <w:lang w:val="fr-CH"/>
        </w:rPr>
        <w:lastRenderedPageBreak/>
        <w:t>Le</w:t>
      </w:r>
      <w:commentRangeStart w:id="53"/>
      <w:r w:rsidRPr="00563F1B">
        <w:rPr>
          <w:lang w:val="fr-CH"/>
        </w:rPr>
        <w:t xml:space="preserve"> chef de projet documente les</w:t>
      </w:r>
      <w:r w:rsidRPr="00563F1B">
        <w:rPr>
          <w:lang w:val="fr-CH"/>
        </w:rPr>
        <w:t xml:space="preserve"> fonctionnalités</w:t>
      </w:r>
      <w:commentRangeEnd w:id="53"/>
      <w:r w:rsidR="00046C65">
        <w:rPr>
          <w:rStyle w:val="CommentReference"/>
        </w:rPr>
        <w:commentReference w:id="53"/>
      </w:r>
      <w:r w:rsidRPr="00563F1B">
        <w:rPr>
          <w:lang w:val="fr-CH"/>
        </w:rPr>
        <w:t>. La documentation résultante sera complétée par le resp</w:t>
      </w:r>
      <w:bookmarkStart w:id="54" w:name="_GoBack"/>
      <w:bookmarkEnd w:id="54"/>
      <w:r w:rsidRPr="00563F1B">
        <w:rPr>
          <w:lang w:val="fr-CH"/>
        </w:rPr>
        <w:t xml:space="preserve">onsable de l’UX. </w:t>
      </w:r>
      <w:r>
        <w:t xml:space="preserve">Ce document pourra servir aux </w:t>
      </w:r>
      <w:commentRangeStart w:id="55"/>
      <w:r>
        <w:t>end-user</w:t>
      </w:r>
      <w:commentRangeEnd w:id="55"/>
      <w:r w:rsidR="00046C65">
        <w:rPr>
          <w:rStyle w:val="CommentReference"/>
        </w:rPr>
        <w:commentReference w:id="55"/>
      </w:r>
      <w:r>
        <w:t>.</w:t>
      </w:r>
    </w:p>
    <w:sectPr w:rsidR="0032757E">
      <w:headerReference w:type="default" r:id="rId25"/>
      <w:footerReference w:type="default" r:id="rId26"/>
      <w:headerReference w:type="first" r:id="rId27"/>
      <w:footerReference w:type="first" r:id="rId2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Bost Jean-Marc" w:date="2022-03-09T16:49:00Z" w:initials="BJ">
    <w:p w14:paraId="6FCD7FDA" w14:textId="77777777" w:rsidR="00563F1B" w:rsidRDefault="00563F1B">
      <w:pPr>
        <w:pStyle w:val="CommentText"/>
      </w:pPr>
      <w:r>
        <w:rPr>
          <w:rStyle w:val="CommentReference"/>
        </w:rPr>
        <w:annotationRef/>
      </w:r>
      <w:r>
        <w:t>Chef de projet?</w:t>
      </w:r>
    </w:p>
  </w:comment>
  <w:comment w:id="3" w:author="Bost Jean-Marc" w:date="2022-03-09T16:49:00Z" w:initials="BJ">
    <w:p w14:paraId="39AEB5F9" w14:textId="77777777" w:rsidR="00563F1B" w:rsidRPr="00563F1B" w:rsidRDefault="00563F1B">
      <w:pPr>
        <w:pStyle w:val="CommentText"/>
        <w:rPr>
          <w:lang w:val="fr-CH"/>
        </w:rPr>
      </w:pPr>
      <w:r>
        <w:rPr>
          <w:rStyle w:val="CommentReference"/>
        </w:rPr>
        <w:annotationRef/>
      </w:r>
      <w:r w:rsidRPr="00563F1B">
        <w:rPr>
          <w:lang w:val="fr-CH"/>
        </w:rPr>
        <w:t>A dissocier du rôle CdP (</w:t>
      </w:r>
      <w:r>
        <w:rPr>
          <w:lang w:val="fr-CH"/>
        </w:rPr>
        <w:t>contre-pouvoir)</w:t>
      </w:r>
    </w:p>
  </w:comment>
  <w:comment w:id="7" w:author="Bost Jean-Marc" w:date="2022-03-09T17:03:00Z" w:initials="BJ">
    <w:p w14:paraId="7E87DAF5" w14:textId="77777777" w:rsidR="00550965" w:rsidRPr="00550965" w:rsidRDefault="00550965">
      <w:pPr>
        <w:pStyle w:val="CommentText"/>
        <w:rPr>
          <w:lang w:val="fr-CH"/>
        </w:rPr>
      </w:pPr>
      <w:r>
        <w:rPr>
          <w:rStyle w:val="CommentReference"/>
        </w:rPr>
        <w:annotationRef/>
      </w:r>
      <w:r w:rsidRPr="00550965">
        <w:rPr>
          <w:lang w:val="fr-CH"/>
        </w:rPr>
        <w:t xml:space="preserve">On ne comprend pas à qui on s’adresse, ce que </w:t>
      </w:r>
      <w:r>
        <w:rPr>
          <w:lang w:val="fr-CH"/>
        </w:rPr>
        <w:t>ça va apporter dans quelle situation, quelles sont les initiatives comparables, pourquoi celle-ci sera meilleure</w:t>
      </w:r>
    </w:p>
  </w:comment>
  <w:comment w:id="8" w:author="Bost Jean-Marc" w:date="2022-03-09T16:51:00Z" w:initials="BJ">
    <w:p w14:paraId="3CE7F07A" w14:textId="77777777" w:rsidR="00563F1B" w:rsidRDefault="00563F1B">
      <w:pPr>
        <w:pStyle w:val="CommentText"/>
      </w:pPr>
      <w:r>
        <w:rPr>
          <w:rStyle w:val="CommentReference"/>
        </w:rPr>
        <w:annotationRef/>
      </w:r>
      <w:r>
        <w:sym w:font="Wingdings" w:char="F04A"/>
      </w:r>
    </w:p>
  </w:comment>
  <w:comment w:id="9" w:author="Bost Jean-Marc" w:date="2022-03-09T16:53:00Z" w:initials="BJ">
    <w:p w14:paraId="29013B62" w14:textId="77777777" w:rsidR="00563F1B" w:rsidRPr="00563F1B" w:rsidRDefault="00563F1B">
      <w:pPr>
        <w:pStyle w:val="CommentText"/>
        <w:rPr>
          <w:lang w:val="fr-CH"/>
        </w:rPr>
      </w:pPr>
      <w:r>
        <w:rPr>
          <w:rStyle w:val="CommentReference"/>
        </w:rPr>
        <w:annotationRef/>
      </w:r>
      <w:r w:rsidRPr="00563F1B">
        <w:rPr>
          <w:lang w:val="fr-CH"/>
        </w:rPr>
        <w:t>En fonction de quoi? Sur quelle base</w:t>
      </w:r>
      <w:r>
        <w:rPr>
          <w:lang w:val="fr-CH"/>
        </w:rPr>
        <w:t> ? Un peu sec tel quel</w:t>
      </w:r>
    </w:p>
  </w:comment>
  <w:comment w:id="15" w:author="Bost Jean-Marc" w:date="2022-03-09T17:04:00Z" w:initials="BJ">
    <w:p w14:paraId="2F4FE7E2" w14:textId="77777777" w:rsidR="00550965" w:rsidRPr="00550965" w:rsidRDefault="00550965">
      <w:pPr>
        <w:pStyle w:val="CommentText"/>
        <w:rPr>
          <w:lang w:val="fr-CH"/>
        </w:rPr>
      </w:pPr>
      <w:r>
        <w:rPr>
          <w:rStyle w:val="CommentReference"/>
        </w:rPr>
        <w:annotationRef/>
      </w:r>
      <w:r w:rsidRPr="00550965">
        <w:rPr>
          <w:lang w:val="fr-CH"/>
        </w:rPr>
        <w:t>Il faut introduire la notion de développement itératif en expliquant par qui</w:t>
      </w:r>
      <w:r>
        <w:rPr>
          <w:lang w:val="fr-CH"/>
        </w:rPr>
        <w:t>/quoi on commence et en quoi ça aide pour la suite</w:t>
      </w:r>
    </w:p>
  </w:comment>
  <w:comment w:id="24" w:author="Bost Jean-Marc" w:date="2022-03-09T17:08:00Z" w:initials="BJ">
    <w:p w14:paraId="277F954E" w14:textId="77777777" w:rsidR="00550965" w:rsidRPr="00550965" w:rsidRDefault="00550965">
      <w:pPr>
        <w:pStyle w:val="CommentText"/>
        <w:rPr>
          <w:lang w:val="fr-CH"/>
        </w:rPr>
      </w:pPr>
      <w:r>
        <w:rPr>
          <w:rStyle w:val="CommentReference"/>
        </w:rPr>
        <w:annotationRef/>
      </w:r>
      <w:r w:rsidRPr="00550965">
        <w:rPr>
          <w:lang w:val="fr-CH"/>
        </w:rPr>
        <w:t>En quoi ces sites sont-ils comparables</w:t>
      </w:r>
      <w:r>
        <w:rPr>
          <w:lang w:val="fr-CH"/>
        </w:rPr>
        <w:t> ?</w:t>
      </w:r>
    </w:p>
  </w:comment>
  <w:comment w:id="25" w:author="Bost Jean-Marc" w:date="2022-03-09T16:57:00Z" w:initials="BJ">
    <w:p w14:paraId="648FA0C2" w14:textId="77777777" w:rsidR="00563F1B" w:rsidRPr="00563F1B" w:rsidRDefault="00563F1B">
      <w:pPr>
        <w:pStyle w:val="CommentText"/>
        <w:rPr>
          <w:lang w:val="fr-CH"/>
        </w:rPr>
      </w:pPr>
      <w:r>
        <w:rPr>
          <w:rStyle w:val="CommentReference"/>
        </w:rPr>
        <w:annotationRef/>
      </w:r>
      <w:r w:rsidRPr="00563F1B">
        <w:rPr>
          <w:lang w:val="fr-CH"/>
        </w:rPr>
        <w:t>Et comment sera-t-elle financée</w:t>
      </w:r>
      <w:r>
        <w:rPr>
          <w:lang w:val="fr-CH"/>
        </w:rPr>
        <w:t> ?</w:t>
      </w:r>
    </w:p>
  </w:comment>
  <w:comment w:id="28" w:author="Bost Jean-Marc" w:date="2022-03-09T17:10:00Z" w:initials="BJ">
    <w:p w14:paraId="751720FE" w14:textId="77777777" w:rsidR="00550965" w:rsidRPr="00550965" w:rsidRDefault="00550965">
      <w:pPr>
        <w:pStyle w:val="CommentText"/>
        <w:rPr>
          <w:lang w:val="fr-CH"/>
        </w:rPr>
      </w:pPr>
      <w:r>
        <w:rPr>
          <w:rStyle w:val="CommentReference"/>
        </w:rPr>
        <w:annotationRef/>
      </w:r>
      <w:r w:rsidRPr="00550965">
        <w:rPr>
          <w:lang w:val="fr-CH"/>
        </w:rPr>
        <w:t>Heuh… si, pour le déploiement?</w:t>
      </w:r>
    </w:p>
  </w:comment>
  <w:comment w:id="29" w:author="Bost Jean-Marc" w:date="2022-03-09T17:10:00Z" w:initials="BJ">
    <w:p w14:paraId="1359AD68" w14:textId="77777777" w:rsidR="00550965" w:rsidRDefault="00550965">
      <w:pPr>
        <w:pStyle w:val="CommentText"/>
      </w:pPr>
      <w:r>
        <w:rPr>
          <w:rStyle w:val="CommentReference"/>
        </w:rPr>
        <w:annotationRef/>
      </w:r>
      <w:r>
        <w:t>Déploiement où?</w:t>
      </w:r>
    </w:p>
  </w:comment>
  <w:comment w:id="32" w:author="Bost Jean-Marc" w:date="2022-03-09T17:11:00Z" w:initials="BJ">
    <w:p w14:paraId="725E2F71" w14:textId="77777777" w:rsidR="00550965" w:rsidRPr="00550965" w:rsidRDefault="00550965">
      <w:pPr>
        <w:pStyle w:val="CommentText"/>
        <w:rPr>
          <w:lang w:val="fr-CH"/>
        </w:rPr>
      </w:pPr>
      <w:r>
        <w:rPr>
          <w:rStyle w:val="CommentReference"/>
        </w:rPr>
        <w:annotationRef/>
      </w:r>
      <w:r w:rsidRPr="00550965">
        <w:rPr>
          <w:lang w:val="fr-CH"/>
        </w:rPr>
        <w:t xml:space="preserve">Un lien avec </w:t>
      </w:r>
      <w:hyperlink r:id="rId1" w:history="1">
        <w:r w:rsidRPr="00280590">
          <w:rPr>
            <w:rStyle w:val="Hyperlink"/>
            <w:lang w:val="fr-CH"/>
          </w:rPr>
          <w:t>https://fooby.ch/fr.html</w:t>
        </w:r>
      </w:hyperlink>
      <w:r>
        <w:rPr>
          <w:lang w:val="fr-CH"/>
        </w:rPr>
        <w:t xml:space="preserve"> pourrait être intéressant non?</w:t>
      </w:r>
    </w:p>
  </w:comment>
  <w:comment w:id="33" w:author="Bost Jean-Marc" w:date="2022-03-09T17:16:00Z" w:initials="BJ">
    <w:p w14:paraId="224EF8E4" w14:textId="77777777" w:rsidR="00F156D6" w:rsidRPr="00F156D6" w:rsidRDefault="00F156D6">
      <w:pPr>
        <w:pStyle w:val="CommentText"/>
        <w:rPr>
          <w:lang w:val="fr-CH"/>
        </w:rPr>
      </w:pPr>
      <w:r>
        <w:rPr>
          <w:rStyle w:val="CommentReference"/>
        </w:rPr>
        <w:annotationRef/>
      </w:r>
      <w:r w:rsidRPr="00F156D6">
        <w:rPr>
          <w:lang w:val="fr-CH"/>
        </w:rPr>
        <w:t>En quoi les encadrés bleu et verts froment un tout</w:t>
      </w:r>
      <w:r>
        <w:rPr>
          <w:lang w:val="fr-CH"/>
        </w:rPr>
        <w:t> ? Comment pouvez-vous le découper en au moins 2 itérations ; idéalement 3, la 3</w:t>
      </w:r>
      <w:r w:rsidRPr="00F156D6">
        <w:rPr>
          <w:vertAlign w:val="superscript"/>
          <w:lang w:val="fr-CH"/>
        </w:rPr>
        <w:t>ème</w:t>
      </w:r>
      <w:r>
        <w:rPr>
          <w:lang w:val="fr-CH"/>
        </w:rPr>
        <w:t xml:space="preserve"> pouvant être planifiée après la date de rendu final (hypothétique).</w:t>
      </w:r>
    </w:p>
  </w:comment>
  <w:comment w:id="35" w:author="Bost Jean-Marc" w:date="2022-03-09T17:18:00Z" w:initials="BJ">
    <w:p w14:paraId="4AAEF99A" w14:textId="77777777" w:rsidR="00F156D6" w:rsidRPr="00F156D6" w:rsidRDefault="00F156D6">
      <w:pPr>
        <w:pStyle w:val="CommentText"/>
        <w:rPr>
          <w:lang w:val="fr-CH"/>
        </w:rPr>
      </w:pPr>
      <w:r>
        <w:rPr>
          <w:rStyle w:val="CommentReference"/>
        </w:rPr>
        <w:annotationRef/>
      </w:r>
      <w:r w:rsidRPr="00F156D6">
        <w:rPr>
          <w:lang w:val="fr-CH"/>
        </w:rPr>
        <w:t>Y a-t-il des admins</w:t>
      </w:r>
      <w:r>
        <w:rPr>
          <w:lang w:val="fr-CH"/>
        </w:rPr>
        <w:t> ?</w:t>
      </w:r>
    </w:p>
  </w:comment>
  <w:comment w:id="37" w:author="Bost Jean-Marc" w:date="2022-03-09T17:19:00Z" w:initials="BJ">
    <w:p w14:paraId="35AA5A52" w14:textId="77777777" w:rsidR="00F156D6" w:rsidRPr="00F156D6" w:rsidRDefault="00F156D6">
      <w:pPr>
        <w:pStyle w:val="CommentText"/>
        <w:rPr>
          <w:lang w:val="fr-CH"/>
        </w:rPr>
      </w:pPr>
      <w:r>
        <w:rPr>
          <w:rStyle w:val="CommentReference"/>
        </w:rPr>
        <w:annotationRef/>
      </w:r>
      <w:r w:rsidRPr="00F156D6">
        <w:rPr>
          <w:lang w:val="fr-CH"/>
        </w:rPr>
        <w:t>Ce n’est pas forcément la fonction nécessaire au départ, si</w:t>
      </w:r>
      <w:r>
        <w:rPr>
          <w:lang w:val="fr-CH"/>
        </w:rPr>
        <w:t> ?</w:t>
      </w:r>
    </w:p>
  </w:comment>
  <w:comment w:id="34" w:author="Bost Jean-Marc" w:date="2022-03-09T17:17:00Z" w:initials="BJ">
    <w:p w14:paraId="6357B94E" w14:textId="77777777" w:rsidR="00F156D6" w:rsidRDefault="00F156D6">
      <w:pPr>
        <w:pStyle w:val="CommentText"/>
      </w:pPr>
      <w:r>
        <w:rPr>
          <w:rStyle w:val="CommentReference"/>
        </w:rPr>
        <w:annotationRef/>
      </w:r>
      <w:r>
        <w:t>Wish et must?</w:t>
      </w:r>
    </w:p>
  </w:comment>
  <w:comment w:id="36" w:author="Bost Jean-Marc" w:date="2022-03-09T17:19:00Z" w:initials="BJ">
    <w:p w14:paraId="376CC40C" w14:textId="77777777" w:rsidR="00F156D6" w:rsidRDefault="00F156D6">
      <w:pPr>
        <w:pStyle w:val="CommentText"/>
      </w:pPr>
      <w:r>
        <w:rPr>
          <w:rStyle w:val="CommentReference"/>
        </w:rPr>
        <w:annotationRef/>
      </w:r>
      <w:r>
        <w:t>C’est plus un</w:t>
      </w:r>
    </w:p>
  </w:comment>
  <w:comment w:id="39" w:author="Bost Jean-Marc" w:date="2022-03-09T17:21:00Z" w:initials="BJ">
    <w:p w14:paraId="62A9CA9D" w14:textId="77777777" w:rsidR="00F156D6" w:rsidRPr="00F156D6" w:rsidRDefault="00F156D6">
      <w:pPr>
        <w:pStyle w:val="CommentText"/>
        <w:rPr>
          <w:lang w:val="fr-CH"/>
        </w:rPr>
      </w:pPr>
      <w:r>
        <w:rPr>
          <w:rStyle w:val="CommentReference"/>
        </w:rPr>
        <w:annotationRef/>
      </w:r>
      <w:r w:rsidRPr="00F156D6">
        <w:rPr>
          <w:lang w:val="fr-CH"/>
        </w:rPr>
        <w:t>Quid de la robustesse? De la sécurité</w:t>
      </w:r>
      <w:r>
        <w:rPr>
          <w:lang w:val="fr-CH"/>
        </w:rPr>
        <w:t> ?</w:t>
      </w:r>
    </w:p>
  </w:comment>
  <w:comment w:id="40" w:author="Bost Jean-Marc" w:date="2022-03-09T17:20:00Z" w:initials="BJ">
    <w:p w14:paraId="26CEC31A" w14:textId="77777777" w:rsidR="00F156D6" w:rsidRDefault="00F156D6">
      <w:pPr>
        <w:pStyle w:val="CommentText"/>
      </w:pPr>
      <w:r>
        <w:rPr>
          <w:rStyle w:val="CommentReference"/>
        </w:rPr>
        <w:annotationRef/>
      </w:r>
      <w:r>
        <w:t>À chiffrer pour être vérifiable</w:t>
      </w:r>
    </w:p>
  </w:comment>
  <w:comment w:id="41" w:author="Bost Jean-Marc" w:date="2022-03-09T17:20:00Z" w:initials="BJ">
    <w:p w14:paraId="651F7CA8" w14:textId="77777777" w:rsidR="00F156D6" w:rsidRDefault="00F156D6">
      <w:pPr>
        <w:pStyle w:val="CommentText"/>
      </w:pPr>
      <w:r>
        <w:rPr>
          <w:rStyle w:val="CommentReference"/>
        </w:rPr>
        <w:annotationRef/>
      </w:r>
      <w:r>
        <w:t>Responsive et …???</w:t>
      </w:r>
    </w:p>
  </w:comment>
  <w:comment w:id="42" w:author="Bost Jean-Marc" w:date="2022-03-09T17:21:00Z" w:initials="BJ">
    <w:p w14:paraId="03FE2C6D" w14:textId="77777777" w:rsidR="00F156D6" w:rsidRDefault="00F156D6">
      <w:pPr>
        <w:pStyle w:val="CommentText"/>
      </w:pPr>
      <w:r>
        <w:rPr>
          <w:rStyle w:val="CommentReference"/>
        </w:rPr>
        <w:annotationRef/>
      </w:r>
      <w:r>
        <w:t>Où sont ces priorités???</w:t>
      </w:r>
    </w:p>
  </w:comment>
  <w:comment w:id="44" w:author="Bost Jean-Marc" w:date="2022-03-09T17:22:00Z" w:initials="BJ">
    <w:p w14:paraId="48FAFA95" w14:textId="77777777" w:rsidR="00F156D6" w:rsidRPr="00F156D6" w:rsidRDefault="00F156D6">
      <w:pPr>
        <w:pStyle w:val="CommentText"/>
        <w:rPr>
          <w:lang w:val="fr-CH"/>
        </w:rPr>
      </w:pPr>
      <w:r>
        <w:rPr>
          <w:rStyle w:val="CommentReference"/>
        </w:rPr>
        <w:annotationRef/>
      </w:r>
      <w:r w:rsidRPr="00F156D6">
        <w:rPr>
          <w:lang w:val="fr-CH"/>
        </w:rPr>
        <w:t>Expliquer aussi la démarche, les phases, l’alimentation des développeurs, les tests</w:t>
      </w:r>
      <w:r>
        <w:rPr>
          <w:lang w:val="fr-CH"/>
        </w:rPr>
        <w:t xml:space="preserve">, les </w:t>
      </w:r>
      <w:r w:rsidR="00046C65">
        <w:rPr>
          <w:lang w:val="fr-CH"/>
        </w:rPr>
        <w:t>livraisons</w:t>
      </w:r>
      <w:r>
        <w:rPr>
          <w:lang w:val="fr-CH"/>
        </w:rPr>
        <w:t>…</w:t>
      </w:r>
    </w:p>
  </w:comment>
  <w:comment w:id="46" w:author="Bost Jean-Marc" w:date="2022-03-09T17:22:00Z" w:initials="BJ">
    <w:p w14:paraId="5F6C0DAE" w14:textId="77777777" w:rsidR="00F156D6" w:rsidRPr="00F156D6" w:rsidRDefault="00F156D6">
      <w:pPr>
        <w:pStyle w:val="CommentText"/>
        <w:rPr>
          <w:lang w:val="fr-CH"/>
        </w:rPr>
      </w:pPr>
      <w:r>
        <w:rPr>
          <w:rStyle w:val="CommentReference"/>
        </w:rPr>
        <w:annotationRef/>
      </w:r>
    </w:p>
  </w:comment>
  <w:comment w:id="48" w:author="Bost Jean-Marc" w:date="2022-03-09T17:25:00Z" w:initials="BJ">
    <w:p w14:paraId="4F55A719" w14:textId="77777777" w:rsidR="00046C65" w:rsidRPr="00046C65" w:rsidRDefault="00046C65">
      <w:pPr>
        <w:pStyle w:val="CommentText"/>
        <w:rPr>
          <w:lang w:val="fr-CH"/>
        </w:rPr>
      </w:pPr>
      <w:r>
        <w:rPr>
          <w:rStyle w:val="CommentReference"/>
        </w:rPr>
        <w:annotationRef/>
      </w:r>
      <w:r w:rsidRPr="00046C65">
        <w:rPr>
          <w:lang w:val="fr-CH"/>
        </w:rPr>
        <w:t>Il</w:t>
      </w:r>
      <w:r>
        <w:rPr>
          <w:lang w:val="fr-CH"/>
        </w:rPr>
        <w:t xml:space="preserve"> ne peut pas y avoir de revue qualité sans définition préalable des objectifs qualité : règles de codage, tests/revues automatisées, protocoles de test…</w:t>
      </w:r>
    </w:p>
  </w:comment>
  <w:comment w:id="49" w:author="Bost Jean-Marc" w:date="2022-03-09T17:24:00Z" w:initials="BJ">
    <w:p w14:paraId="23F85096" w14:textId="77777777" w:rsidR="00046C65" w:rsidRDefault="00046C65">
      <w:pPr>
        <w:pStyle w:val="CommentText"/>
      </w:pPr>
      <w:r>
        <w:rPr>
          <w:rStyle w:val="CommentReference"/>
        </w:rPr>
        <w:annotationRef/>
      </w:r>
      <w:r>
        <w:t>Pas introduit avant</w:t>
      </w:r>
    </w:p>
  </w:comment>
  <w:comment w:id="50" w:author="Bost Jean-Marc" w:date="2022-03-09T17:24:00Z" w:initials="BJ">
    <w:p w14:paraId="0838508E" w14:textId="77777777" w:rsidR="00046C65" w:rsidRDefault="00046C65">
      <w:pPr>
        <w:pStyle w:val="CommentText"/>
      </w:pPr>
      <w:r>
        <w:rPr>
          <w:rStyle w:val="CommentReference"/>
        </w:rPr>
        <w:annotationRef/>
      </w:r>
      <w:r>
        <w:t>Laquelle?</w:t>
      </w:r>
    </w:p>
  </w:comment>
  <w:comment w:id="52" w:author="Bost Jean-Marc" w:date="2022-03-09T17:26:00Z" w:initials="BJ">
    <w:p w14:paraId="737704B1" w14:textId="77777777" w:rsidR="00046C65" w:rsidRDefault="00046C65">
      <w:pPr>
        <w:pStyle w:val="CommentText"/>
      </w:pPr>
      <w:r>
        <w:rPr>
          <w:rStyle w:val="CommentReference"/>
        </w:rPr>
        <w:annotationRef/>
      </w:r>
      <w:r>
        <w:t>C’est quoi?</w:t>
      </w:r>
    </w:p>
  </w:comment>
  <w:comment w:id="53" w:author="Bost Jean-Marc" w:date="2022-03-09T17:27:00Z" w:initials="BJ">
    <w:p w14:paraId="37FBE17A" w14:textId="77777777" w:rsidR="00046C65" w:rsidRPr="00046C65" w:rsidRDefault="00046C65">
      <w:pPr>
        <w:pStyle w:val="CommentText"/>
        <w:rPr>
          <w:lang w:val="fr-CH"/>
        </w:rPr>
      </w:pPr>
      <w:r>
        <w:rPr>
          <w:rStyle w:val="CommentReference"/>
        </w:rPr>
        <w:annotationRef/>
      </w:r>
      <w:r w:rsidRPr="00046C65">
        <w:rPr>
          <w:lang w:val="fr-CH"/>
        </w:rPr>
        <w:t>Ce n’est pas le rôle du chef de projet</w:t>
      </w:r>
      <w:r>
        <w:rPr>
          <w:lang w:val="fr-CH"/>
        </w:rPr>
        <w:t>.</w:t>
      </w:r>
    </w:p>
  </w:comment>
  <w:comment w:id="55" w:author="Bost Jean-Marc" w:date="2022-03-09T17:27:00Z" w:initials="BJ">
    <w:p w14:paraId="5505E3CE" w14:textId="77777777" w:rsidR="00046C65" w:rsidRPr="00046C65" w:rsidRDefault="00046C65">
      <w:pPr>
        <w:pStyle w:val="CommentText"/>
        <w:rPr>
          <w:lang w:val="fr-CH"/>
        </w:rPr>
      </w:pPr>
      <w:r>
        <w:rPr>
          <w:rStyle w:val="CommentReference"/>
        </w:rPr>
        <w:annotationRef/>
      </w:r>
      <w:r w:rsidRPr="00046C65">
        <w:rPr>
          <w:lang w:val="fr-CH"/>
        </w:rPr>
        <w:t xml:space="preserve">Une doc utilisateur doit être rédige pour le public cible. </w:t>
      </w:r>
      <w:r>
        <w:rPr>
          <w:lang w:val="fr-CH"/>
        </w:rPr>
        <w:t>Très souvent, il n’y en a pas avec un service en ligne. On a plutôt des tutos, des bulles, des avatars, des démos, des forums…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CD7FDA" w15:done="0"/>
  <w15:commentEx w15:paraId="39AEB5F9" w15:done="0"/>
  <w15:commentEx w15:paraId="7E87DAF5" w15:done="0"/>
  <w15:commentEx w15:paraId="3CE7F07A" w15:done="0"/>
  <w15:commentEx w15:paraId="29013B62" w15:done="0"/>
  <w15:commentEx w15:paraId="2F4FE7E2" w15:done="0"/>
  <w15:commentEx w15:paraId="277F954E" w15:done="0"/>
  <w15:commentEx w15:paraId="648FA0C2" w15:done="0"/>
  <w15:commentEx w15:paraId="751720FE" w15:done="0"/>
  <w15:commentEx w15:paraId="1359AD68" w15:done="0"/>
  <w15:commentEx w15:paraId="725E2F71" w15:done="0"/>
  <w15:commentEx w15:paraId="224EF8E4" w15:done="0"/>
  <w15:commentEx w15:paraId="4AAEF99A" w15:done="0"/>
  <w15:commentEx w15:paraId="35AA5A52" w15:done="0"/>
  <w15:commentEx w15:paraId="6357B94E" w15:done="0"/>
  <w15:commentEx w15:paraId="376CC40C" w15:done="0"/>
  <w15:commentEx w15:paraId="62A9CA9D" w15:done="0"/>
  <w15:commentEx w15:paraId="26CEC31A" w15:done="0"/>
  <w15:commentEx w15:paraId="651F7CA8" w15:done="0"/>
  <w15:commentEx w15:paraId="03FE2C6D" w15:done="0"/>
  <w15:commentEx w15:paraId="48FAFA95" w15:done="0"/>
  <w15:commentEx w15:paraId="5F6C0DAE" w15:done="0"/>
  <w15:commentEx w15:paraId="4F55A719" w15:done="0"/>
  <w15:commentEx w15:paraId="23F85096" w15:done="0"/>
  <w15:commentEx w15:paraId="0838508E" w15:done="0"/>
  <w15:commentEx w15:paraId="737704B1" w15:done="0"/>
  <w15:commentEx w15:paraId="37FBE17A" w15:done="0"/>
  <w15:commentEx w15:paraId="5505E3C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11466" w14:textId="77777777" w:rsidR="00033D82" w:rsidRDefault="00033D82">
      <w:pPr>
        <w:spacing w:line="240" w:lineRule="auto"/>
      </w:pPr>
      <w:r>
        <w:separator/>
      </w:r>
    </w:p>
  </w:endnote>
  <w:endnote w:type="continuationSeparator" w:id="0">
    <w:p w14:paraId="26D5170E" w14:textId="77777777" w:rsidR="00033D82" w:rsidRDefault="00033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90B15" w14:textId="77777777" w:rsidR="0032757E" w:rsidRDefault="00033D82">
    <w:pPr>
      <w:tabs>
        <w:tab w:val="right" w:pos="9360"/>
      </w:tabs>
    </w:pPr>
    <w:r>
      <w:rPr>
        <w:sz w:val="16"/>
        <w:szCs w:val="16"/>
      </w:rPr>
      <w:t xml:space="preserve">HEIG-VD  |  Dépt. TIC  |  Cours PRO  |  Équipe B-07 </w:t>
    </w:r>
    <w:r>
      <w:rPr>
        <w:sz w:val="16"/>
        <w:szCs w:val="16"/>
      </w:rPr>
      <w:tab/>
    </w:r>
    <w:r>
      <w:rPr>
        <w:sz w:val="16"/>
        <w:szCs w:val="16"/>
      </w:rPr>
      <w:fldChar w:fldCharType="begin"/>
    </w:r>
    <w:r>
      <w:rPr>
        <w:sz w:val="16"/>
        <w:szCs w:val="16"/>
      </w:rPr>
      <w:instrText>PAGE</w:instrText>
    </w:r>
    <w:r w:rsidR="00563F1B">
      <w:rPr>
        <w:sz w:val="16"/>
        <w:szCs w:val="16"/>
      </w:rPr>
      <w:fldChar w:fldCharType="separate"/>
    </w:r>
    <w:r w:rsidR="00046C65">
      <w:rPr>
        <w:noProof/>
        <w:sz w:val="16"/>
        <w:szCs w:val="16"/>
      </w:rPr>
      <w:t>7</w:t>
    </w:r>
    <w:r>
      <w:rPr>
        <w:sz w:val="16"/>
        <w:szCs w:val="16"/>
      </w:rPr>
      <w:fldChar w:fldCharType="end"/>
    </w:r>
    <w:r>
      <w:rPr>
        <w:sz w:val="16"/>
        <w:szCs w:val="16"/>
      </w:rPr>
      <w:t>/</w:t>
    </w:r>
    <w:r>
      <w:rPr>
        <w:sz w:val="16"/>
        <w:szCs w:val="16"/>
      </w:rPr>
      <w:fldChar w:fldCharType="begin"/>
    </w:r>
    <w:r>
      <w:rPr>
        <w:sz w:val="16"/>
        <w:szCs w:val="16"/>
      </w:rPr>
      <w:instrText>NUMPAGES</w:instrText>
    </w:r>
    <w:r w:rsidR="00563F1B">
      <w:rPr>
        <w:sz w:val="16"/>
        <w:szCs w:val="16"/>
      </w:rPr>
      <w:fldChar w:fldCharType="separate"/>
    </w:r>
    <w:r w:rsidR="00046C65">
      <w:rPr>
        <w:noProof/>
        <w:sz w:val="16"/>
        <w:szCs w:val="16"/>
      </w:rPr>
      <w:t>7</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EA535" w14:textId="77777777" w:rsidR="0032757E" w:rsidRDefault="00033D82">
    <w:pPr>
      <w:jc w:val="right"/>
    </w:pPr>
    <w:r>
      <w:rPr>
        <w:sz w:val="16"/>
        <w:szCs w:val="16"/>
      </w:rPr>
      <w:fldChar w:fldCharType="begin"/>
    </w:r>
    <w:r>
      <w:rPr>
        <w:sz w:val="16"/>
        <w:szCs w:val="16"/>
      </w:rPr>
      <w:instrText>PAGE</w:instrText>
    </w:r>
    <w:r w:rsidR="00563F1B">
      <w:rPr>
        <w:sz w:val="16"/>
        <w:szCs w:val="16"/>
      </w:rPr>
      <w:fldChar w:fldCharType="separate"/>
    </w:r>
    <w:r w:rsidR="00046C65">
      <w:rPr>
        <w:noProof/>
        <w:sz w:val="16"/>
        <w:szCs w:val="16"/>
      </w:rPr>
      <w:t>1</w:t>
    </w:r>
    <w:r>
      <w:rPr>
        <w:sz w:val="16"/>
        <w:szCs w:val="16"/>
      </w:rPr>
      <w:fldChar w:fldCharType="end"/>
    </w:r>
    <w:r>
      <w:rPr>
        <w:sz w:val="16"/>
        <w:szCs w:val="16"/>
      </w:rPr>
      <w:t>/</w:t>
    </w:r>
    <w:r>
      <w:rPr>
        <w:sz w:val="16"/>
        <w:szCs w:val="16"/>
      </w:rPr>
      <w:fldChar w:fldCharType="begin"/>
    </w:r>
    <w:r>
      <w:rPr>
        <w:sz w:val="16"/>
        <w:szCs w:val="16"/>
      </w:rPr>
      <w:instrText>NUMPAGES</w:instrText>
    </w:r>
    <w:r w:rsidR="00563F1B">
      <w:rPr>
        <w:sz w:val="16"/>
        <w:szCs w:val="16"/>
      </w:rPr>
      <w:fldChar w:fldCharType="separate"/>
    </w:r>
    <w:r w:rsidR="00046C65">
      <w:rPr>
        <w:noProof/>
        <w:sz w:val="16"/>
        <w:szCs w:val="16"/>
      </w:rPr>
      <w:t>7</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8927B" w14:textId="77777777" w:rsidR="00033D82" w:rsidRDefault="00033D82">
      <w:pPr>
        <w:spacing w:line="240" w:lineRule="auto"/>
      </w:pPr>
      <w:r>
        <w:separator/>
      </w:r>
    </w:p>
  </w:footnote>
  <w:footnote w:type="continuationSeparator" w:id="0">
    <w:p w14:paraId="3F723E60" w14:textId="77777777" w:rsidR="00033D82" w:rsidRDefault="00033D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3AC37" w14:textId="77777777" w:rsidR="0032757E" w:rsidRPr="00563F1B" w:rsidRDefault="00033D82">
    <w:pPr>
      <w:rPr>
        <w:sz w:val="16"/>
        <w:szCs w:val="16"/>
        <w:lang w:val="fr-CH"/>
      </w:rPr>
    </w:pPr>
    <w:r w:rsidRPr="00563F1B">
      <w:rPr>
        <w:sz w:val="16"/>
        <w:szCs w:val="16"/>
        <w:lang w:val="fr-CH"/>
      </w:rPr>
      <w:t xml:space="preserve">Annotation collaborative d'images historiques  |  Cahier </w:t>
    </w:r>
    <w:r w:rsidRPr="00563F1B">
      <w:rPr>
        <w:sz w:val="16"/>
        <w:szCs w:val="16"/>
        <w:lang w:val="fr-CH"/>
      </w:rPr>
      <w:t>des charges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4E5D1" w14:textId="77777777" w:rsidR="0032757E" w:rsidRDefault="0032757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E5345"/>
    <w:multiLevelType w:val="multilevel"/>
    <w:tmpl w:val="7B38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C26EC0"/>
    <w:multiLevelType w:val="multilevel"/>
    <w:tmpl w:val="03F4E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B34493"/>
    <w:multiLevelType w:val="multilevel"/>
    <w:tmpl w:val="D8386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BF686E"/>
    <w:multiLevelType w:val="multilevel"/>
    <w:tmpl w:val="3FE20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30039D"/>
    <w:multiLevelType w:val="multilevel"/>
    <w:tmpl w:val="ABB6E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45645F"/>
    <w:multiLevelType w:val="multilevel"/>
    <w:tmpl w:val="BE44B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314CE4"/>
    <w:multiLevelType w:val="multilevel"/>
    <w:tmpl w:val="FC200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1D59CE"/>
    <w:multiLevelType w:val="multilevel"/>
    <w:tmpl w:val="F8DA5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
  </w:num>
  <w:num w:numId="4">
    <w:abstractNumId w:val="7"/>
  </w:num>
  <w:num w:numId="5">
    <w:abstractNumId w:val="2"/>
  </w:num>
  <w:num w:numId="6">
    <w:abstractNumId w:val="0"/>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st Jean-Marc">
    <w15:presenceInfo w15:providerId="AD" w15:userId="S-1-5-21-470494140-1442666602-336231458-62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57E"/>
    <w:rsid w:val="00033D82"/>
    <w:rsid w:val="00046C65"/>
    <w:rsid w:val="0032757E"/>
    <w:rsid w:val="00550965"/>
    <w:rsid w:val="00563F1B"/>
    <w:rsid w:val="00F156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942A"/>
  <w15:docId w15:val="{3D4671D7-EC4C-4AB8-873B-BB6FCB5E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fr-C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63F1B"/>
    <w:rPr>
      <w:sz w:val="16"/>
      <w:szCs w:val="16"/>
    </w:rPr>
  </w:style>
  <w:style w:type="paragraph" w:styleId="CommentText">
    <w:name w:val="annotation text"/>
    <w:basedOn w:val="Normal"/>
    <w:link w:val="CommentTextChar"/>
    <w:uiPriority w:val="99"/>
    <w:semiHidden/>
    <w:unhideWhenUsed/>
    <w:rsid w:val="00563F1B"/>
    <w:pPr>
      <w:spacing w:line="240" w:lineRule="auto"/>
    </w:pPr>
    <w:rPr>
      <w:sz w:val="20"/>
      <w:szCs w:val="20"/>
    </w:rPr>
  </w:style>
  <w:style w:type="character" w:customStyle="1" w:styleId="CommentTextChar">
    <w:name w:val="Comment Text Char"/>
    <w:basedOn w:val="DefaultParagraphFont"/>
    <w:link w:val="CommentText"/>
    <w:uiPriority w:val="99"/>
    <w:semiHidden/>
    <w:rsid w:val="00563F1B"/>
    <w:rPr>
      <w:sz w:val="20"/>
      <w:szCs w:val="20"/>
    </w:rPr>
  </w:style>
  <w:style w:type="paragraph" w:styleId="CommentSubject">
    <w:name w:val="annotation subject"/>
    <w:basedOn w:val="CommentText"/>
    <w:next w:val="CommentText"/>
    <w:link w:val="CommentSubjectChar"/>
    <w:uiPriority w:val="99"/>
    <w:semiHidden/>
    <w:unhideWhenUsed/>
    <w:rsid w:val="00563F1B"/>
    <w:rPr>
      <w:b/>
      <w:bCs/>
    </w:rPr>
  </w:style>
  <w:style w:type="character" w:customStyle="1" w:styleId="CommentSubjectChar">
    <w:name w:val="Comment Subject Char"/>
    <w:basedOn w:val="CommentTextChar"/>
    <w:link w:val="CommentSubject"/>
    <w:uiPriority w:val="99"/>
    <w:semiHidden/>
    <w:rsid w:val="00563F1B"/>
    <w:rPr>
      <w:b/>
      <w:bCs/>
      <w:sz w:val="20"/>
      <w:szCs w:val="20"/>
    </w:rPr>
  </w:style>
  <w:style w:type="paragraph" w:styleId="BalloonText">
    <w:name w:val="Balloon Text"/>
    <w:basedOn w:val="Normal"/>
    <w:link w:val="BalloonTextChar"/>
    <w:uiPriority w:val="99"/>
    <w:semiHidden/>
    <w:unhideWhenUsed/>
    <w:rsid w:val="00563F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F1B"/>
    <w:rPr>
      <w:rFonts w:ascii="Segoe UI" w:hAnsi="Segoe UI" w:cs="Segoe UI"/>
      <w:sz w:val="18"/>
      <w:szCs w:val="18"/>
    </w:rPr>
  </w:style>
  <w:style w:type="character" w:styleId="Hyperlink">
    <w:name w:val="Hyperlink"/>
    <w:basedOn w:val="DefaultParagraphFont"/>
    <w:uiPriority w:val="99"/>
    <w:unhideWhenUsed/>
    <w:rsid w:val="005509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s://fooby.ch/fr.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mailto:david.gallay@heig-vd.ch" TargetMode="External"/><Relationship Id="rId18" Type="http://schemas.openxmlformats.org/officeDocument/2006/relationships/hyperlink" Target="https://angular.io/"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customXml" Target="../customXml/item3.xml"/><Relationship Id="rId7" Type="http://schemas.openxmlformats.org/officeDocument/2006/relationships/hyperlink" Target="mailto:simon.ackermann@heig-vd.ch" TargetMode="External"/><Relationship Id="rId12" Type="http://schemas.microsoft.com/office/2011/relationships/commentsExtended" Target="commentsExtended.xml"/><Relationship Id="rId17" Type="http://schemas.openxmlformats.org/officeDocument/2006/relationships/hyperlink" Target="https://symfony.com/" TargetMode="External"/><Relationship Id="rId25" Type="http://schemas.openxmlformats.org/officeDocument/2006/relationships/header" Target="header1.xml"/><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doc.ubuntu-fr.org/lamp" TargetMode="External"/><Relationship Id="rId20" Type="http://schemas.openxmlformats.org/officeDocument/2006/relationships/hyperlink" Target="https://www.vagrantup.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2.png"/><Relationship Id="rId32"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mailto:fabien.terrani@heig-vd.ch" TargetMode="External"/><Relationship Id="rId23" Type="http://schemas.openxmlformats.org/officeDocument/2006/relationships/hyperlink" Target="https://en.wikipedia.org/wiki/Peer_review" TargetMode="External"/><Relationship Id="rId28" Type="http://schemas.openxmlformats.org/officeDocument/2006/relationships/footer" Target="footer2.xml"/><Relationship Id="rId10" Type="http://schemas.openxmlformats.org/officeDocument/2006/relationships/hyperlink" Target="mailto:jean.gachet@heig-vd.ch" TargetMode="External"/><Relationship Id="rId19" Type="http://schemas.openxmlformats.org/officeDocument/2006/relationships/hyperlink" Target="https://blogs.oracle.com/oracle-france/post/definition-database-as-a-servi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mmanuelle.comte@heig-vd.ch" TargetMode="External"/><Relationship Id="rId14" Type="http://schemas.openxmlformats.org/officeDocument/2006/relationships/hyperlink" Target="mailto:hugo.mendes@heig-vd.ch" TargetMode="External"/><Relationship Id="rId22" Type="http://schemas.openxmlformats.org/officeDocument/2006/relationships/hyperlink" Target="https://en.wikipedia.org/wiki/User_experience" TargetMode="External"/><Relationship Id="rId27" Type="http://schemas.openxmlformats.org/officeDocument/2006/relationships/header" Target="header2.xml"/><Relationship Id="rId30" Type="http://schemas.microsoft.com/office/2011/relationships/people" Target="people.xml"/><Relationship Id="rId8" Type="http://schemas.openxmlformats.org/officeDocument/2006/relationships/hyperlink" Target="mailto:noah.boegli@heig-vd.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964A0A871D344BFB4AC5E0FE74667" ma:contentTypeVersion="0" ma:contentTypeDescription="Create a new document." ma:contentTypeScope="" ma:versionID="07cb04d3bcd4e9f26bbda720c581ca4f">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DB6AA3-FB18-4BB2-B3CF-FBA1C3B38B6A}"/>
</file>

<file path=customXml/itemProps2.xml><?xml version="1.0" encoding="utf-8"?>
<ds:datastoreItem xmlns:ds="http://schemas.openxmlformats.org/officeDocument/2006/customXml" ds:itemID="{8890FA22-6238-4D7F-A8A9-BF0B5E47E34A}"/>
</file>

<file path=customXml/itemProps3.xml><?xml version="1.0" encoding="utf-8"?>
<ds:datastoreItem xmlns:ds="http://schemas.openxmlformats.org/officeDocument/2006/customXml" ds:itemID="{B3293309-38EA-4ACA-9C8C-C7BCCDC0E612}"/>
</file>

<file path=docProps/app.xml><?xml version="1.0" encoding="utf-8"?>
<Properties xmlns="http://schemas.openxmlformats.org/officeDocument/2006/extended-properties" xmlns:vt="http://schemas.openxmlformats.org/officeDocument/2006/docPropsVTypes">
  <Template>Normal.dotm</Template>
  <TotalTime>0</TotalTime>
  <Pages>7</Pages>
  <Words>1468</Words>
  <Characters>8079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Bost Jean-Marc</dc:creator>
  <cp:lastModifiedBy>Bost Jean-Marc</cp:lastModifiedBy>
  <cp:revision>2</cp:revision>
  <dcterms:created xsi:type="dcterms:W3CDTF">2022-03-09T16:29:00Z</dcterms:created>
  <dcterms:modified xsi:type="dcterms:W3CDTF">2022-03-09T16:29:00Z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0x0101005BB964A0A871D344BFB4AC5E0FE74667</vt:lpwstr>
  </property>
</Properties>
</file>